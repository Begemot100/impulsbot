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sz w:val="40"/>
          <w:szCs w:val="40"/>
          <w:shd w:fill="ff9900" w:val="clear"/>
        </w:rPr>
      </w:pPr>
      <w:bookmarkStart w:colFirst="0" w:colLast="0" w:name="_meozibo45ugx" w:id="0"/>
      <w:bookmarkEnd w:id="0"/>
      <w:r w:rsidDel="00000000" w:rsidR="00000000" w:rsidRPr="00000000">
        <w:rPr>
          <w:rFonts w:ascii="Calibri" w:cs="Calibri" w:eastAsia="Calibri" w:hAnsi="Calibri"/>
          <w:highlight w:val="cyan"/>
          <w:rtl w:val="0"/>
        </w:rPr>
        <w:t xml:space="preserve">NO PROMETEMOS NADA (RESULTADOS DEPENDEN DE LA PIEL, NO PODEMOS PREDETERMINAR NADA)</w:t>
        <w:br w:type="textWrapping"/>
        <w:t xml:space="preserve">EJ-</w:t>
      </w:r>
      <w:r w:rsidDel="00000000" w:rsidR="00000000" w:rsidRPr="00000000">
        <w:rPr>
          <w:color w:val="465566"/>
          <w:sz w:val="21"/>
          <w:szCs w:val="21"/>
          <w:highlight w:val="white"/>
          <w:rtl w:val="0"/>
        </w:rPr>
        <w:t xml:space="preserve"> en su caso despues de la 1 session y el tiempo de regeneration ya se vera muchisima mejora 🤗</w:t>
      </w:r>
      <w:r w:rsidDel="00000000" w:rsidR="00000000" w:rsidRPr="00000000">
        <w:rPr>
          <w:rFonts w:ascii="Calibri" w:cs="Calibri" w:eastAsia="Calibri" w:hAnsi="Calibri"/>
          <w:shd w:fill="ff9900" w:val="clear"/>
          <w:rtl w:val="0"/>
        </w:rPr>
        <w:br w:type="textWrapping"/>
        <w:br w:type="textWrapping"/>
      </w:r>
      <w:r w:rsidDel="00000000" w:rsidR="00000000" w:rsidRPr="00000000">
        <w:rPr>
          <w:rFonts w:ascii="Calibri" w:cs="Calibri" w:eastAsia="Calibri" w:hAnsi="Calibri"/>
          <w:sz w:val="40"/>
          <w:szCs w:val="40"/>
          <w:shd w:fill="ff9900" w:val="clear"/>
          <w:rtl w:val="0"/>
        </w:rPr>
        <w:t xml:space="preserve">PRIMER CONTACTO NUEVO CLIENTE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Buenos días y bienvenido/a al Centro Médico IMPULS! ¿Podrías proporcionarnos su nombre y email para seguir en contacto de manera más personalizada? Estamos emocionados de conocerle!</w:t>
      </w:r>
    </w:p>
    <w:p w:rsidR="00000000" w:rsidDel="00000000" w:rsidP="00000000" w:rsidRDefault="00000000" w:rsidRPr="00000000" w14:paraId="00000004">
      <w:pPr>
        <w:rPr>
          <w:highlight w:val="white"/>
        </w:rPr>
      </w:pPr>
      <w:r w:rsidDel="00000000" w:rsidR="00000000" w:rsidRPr="00000000">
        <w:rPr>
          <w:highlight w:val="white"/>
          <w:rtl w:val="0"/>
        </w:rPr>
        <w:br w:type="textWrapping"/>
        <w:t xml:space="preserve">Buenos días XXXX y bienvenid@ al Centro Médico IMPULS!🤗</w:t>
      </w:r>
      <w:r w:rsidDel="00000000" w:rsidR="00000000" w:rsidRPr="00000000">
        <w:rPr>
          <w:rtl w:val="0"/>
        </w:rPr>
        <w:br w:type="textWrapping"/>
        <w:br w:type="textWrapping"/>
      </w:r>
      <w:r w:rsidDel="00000000" w:rsidR="00000000" w:rsidRPr="00000000">
        <w:rPr>
          <w:highlight w:val="white"/>
          <w:rtl w:val="0"/>
        </w:rPr>
        <w:t xml:space="preserve">Buenas tardes XXXX y bienvenid@ al Centro Médico IMPULS!🤗</w:t>
        <w:br w:type="textWrapping"/>
        <w:br w:type="textWrapping"/>
      </w:r>
      <w:r w:rsidDel="00000000" w:rsidR="00000000" w:rsidRPr="00000000">
        <w:rPr>
          <w:sz w:val="20"/>
          <w:szCs w:val="20"/>
          <w:shd w:fill="ffd966" w:val="clear"/>
          <w:rtl w:val="0"/>
        </w:rPr>
        <w:t xml:space="preserve">Ofrecemos varios tratamientos médicos y  estéticos con láseres Fotona, fabricados en Europa y certificados por la Unión Europea. Todos los tratamientos son realizados por especialistas en medicina estética, con formación médica avanzada y experiencia en tratamientos con láser! &lt;3</w:t>
      </w:r>
      <w:r w:rsidDel="00000000" w:rsidR="00000000" w:rsidRPr="00000000">
        <w:rPr>
          <w:highlight w:val="white"/>
          <w:rtl w:val="0"/>
        </w:rPr>
        <w:br w:type="textWrapping"/>
        <w:br w:type="textWrapping"/>
        <w:t xml:space="preserve">¿Sobre cuál tratamiento le gustaría consultarse?</w:t>
        <w:br w:type="textWrapping"/>
        <w:t xml:space="preserve">Le interesa la Limpieza facial +Rejuvenecimiento con láser Fotona, correcto?</w:t>
      </w:r>
      <w:r w:rsidDel="00000000" w:rsidR="00000000" w:rsidRPr="00000000">
        <w:rPr>
          <w:rtl w:val="0"/>
        </w:rPr>
        <w:t xml:space="preserve"> </w:t>
      </w:r>
      <w:r w:rsidDel="00000000" w:rsidR="00000000" w:rsidRPr="00000000">
        <w:rPr>
          <w:highlight w:val="white"/>
          <w:rtl w:val="0"/>
        </w:rPr>
        <w:t xml:space="preserve">❤️</w:t>
        <w:br w:type="textWrapping"/>
        <w:br w:type="textWrapping"/>
        <w:t xml:space="preserve">¿Qué </w:t>
      </w:r>
      <w:r w:rsidDel="00000000" w:rsidR="00000000" w:rsidRPr="00000000">
        <w:rPr>
          <w:rtl w:val="0"/>
        </w:rPr>
        <w:t xml:space="preserve">es lo que le preocupa? ¿qué resultados le gustaría obtener en su piel? ❤️ Así podemos comentarle tratamientos más adaptados en su caso!</w:t>
      </w:r>
      <w:r w:rsidDel="00000000" w:rsidR="00000000" w:rsidRPr="00000000">
        <w:rPr>
          <w:highlight w:val="white"/>
          <w:rtl w:val="0"/>
        </w:rPr>
        <w:br w:type="textWrapping"/>
        <w:br w:type="textWrapping"/>
        <w:t xml:space="preserve">Le interesaria el Smas Lifting con laser Fotona, correcto?</w:t>
      </w:r>
      <w:r w:rsidDel="00000000" w:rsidR="00000000" w:rsidRPr="00000000">
        <w:rPr>
          <w:rtl w:val="0"/>
        </w:rPr>
        <w:t xml:space="preserve"> ❤️</w:t>
        <w:br w:type="textWrapping"/>
      </w:r>
      <w:r w:rsidDel="00000000" w:rsidR="00000000" w:rsidRPr="00000000">
        <w:rPr>
          <w:highlight w:val="white"/>
          <w:rtl w:val="0"/>
        </w:rPr>
        <w:br w:type="textWrapping"/>
        <w:t xml:space="preserve">Le interesaría el tratamiento Hair Restart, correcto?</w:t>
      </w:r>
      <w:r w:rsidDel="00000000" w:rsidR="00000000" w:rsidRPr="00000000">
        <w:rPr>
          <w:rtl w:val="0"/>
        </w:rPr>
        <w:t xml:space="preserve"> ❤️</w:t>
      </w:r>
      <w:r w:rsidDel="00000000" w:rsidR="00000000" w:rsidRPr="00000000">
        <w:rPr>
          <w:highlight w:val="white"/>
          <w:rtl w:val="0"/>
        </w:rPr>
        <w:br w:type="textWrapping"/>
      </w:r>
    </w:p>
    <w:p w:rsidR="00000000" w:rsidDel="00000000" w:rsidP="00000000" w:rsidRDefault="00000000" w:rsidRPr="00000000" w14:paraId="00000005">
      <w:pPr>
        <w:rPr>
          <w:highlight w:val="white"/>
        </w:rPr>
      </w:pPr>
      <w:r w:rsidDel="00000000" w:rsidR="00000000" w:rsidRPr="00000000">
        <w:rPr>
          <w:highlight w:val="white"/>
          <w:rtl w:val="0"/>
        </w:rPr>
        <w:t xml:space="preserve">Le interesaría el Peeling con láser Fotona, correcto? </w:t>
      </w:r>
      <w:r w:rsidDel="00000000" w:rsidR="00000000" w:rsidRPr="00000000">
        <w:rPr>
          <w:rtl w:val="0"/>
        </w:rPr>
        <w:t xml:space="preserve">❤️</w:t>
      </w:r>
      <w:r w:rsidDel="00000000" w:rsidR="00000000" w:rsidRPr="00000000">
        <w:rPr>
          <w:highlight w:val="white"/>
          <w:rtl w:val="0"/>
        </w:rPr>
        <w:t xml:space="preserve"> lo</w:t>
      </w:r>
      <w:r w:rsidDel="00000000" w:rsidR="00000000" w:rsidRPr="00000000">
        <w:rPr>
          <w:rtl w:val="0"/>
        </w:rPr>
        <w:t xml:space="preserve"> </w:t>
      </w:r>
      <w:r w:rsidDel="00000000" w:rsidR="00000000" w:rsidRPr="00000000">
        <w:rPr>
          <w:highlight w:val="white"/>
          <w:rtl w:val="0"/>
        </w:rPr>
        <w:t xml:space="preserve">tenemos en promo</w:t>
      </w:r>
      <w:r w:rsidDel="00000000" w:rsidR="00000000" w:rsidRPr="00000000">
        <w:rPr>
          <w:rtl w:val="0"/>
        </w:rPr>
        <w:t xml:space="preserve">ción ahora! 🥳</w:t>
      </w:r>
      <w:r w:rsidDel="00000000" w:rsidR="00000000" w:rsidRPr="00000000">
        <w:rPr>
          <w:highlight w:val="white"/>
          <w:rtl w:val="0"/>
        </w:rPr>
        <w:br w:type="textWrapping"/>
        <w:br w:type="textWrapping"/>
        <w:t xml:space="preserve">Le </w:t>
      </w:r>
      <w:r w:rsidDel="00000000" w:rsidR="00000000" w:rsidRPr="00000000">
        <w:rPr>
          <w:rtl w:val="0"/>
        </w:rPr>
        <w:t xml:space="preserve">gustaría encontrar el mejor tratamiento para aclaración de pigmentación?🤗</w:t>
      </w:r>
      <w:r w:rsidDel="00000000" w:rsidR="00000000" w:rsidRPr="00000000">
        <w:rPr>
          <w:rtl w:val="0"/>
        </w:rPr>
      </w:r>
    </w:p>
    <w:p w:rsidR="00000000" w:rsidDel="00000000" w:rsidP="00000000" w:rsidRDefault="00000000" w:rsidRPr="00000000" w14:paraId="00000006">
      <w:pPr>
        <w:rPr/>
        <w:sectPr>
          <w:headerReference r:id="rId6" w:type="default"/>
          <w:footerReference r:id="rId7" w:type="default"/>
          <w:pgSz w:h="16834" w:w="11909" w:orient="portrait"/>
          <w:pgMar w:bottom="831.3779527559075" w:top="992.1259842519685" w:left="1275.5905511811022" w:right="1440" w:header="170.07874015748033" w:footer="170.07874015748033"/>
          <w:pgNumType w:start="1"/>
        </w:sectPr>
      </w:pPr>
      <w:r w:rsidDel="00000000" w:rsidR="00000000" w:rsidRPr="00000000">
        <w:rPr>
          <w:rtl w:val="0"/>
        </w:rPr>
        <w:t xml:space="preserve">Le vendría mejor en Barcelona o Tarragona?🤗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br w:type="textWrapping"/>
      </w:r>
    </w:p>
    <w:p w:rsidR="00000000" w:rsidDel="00000000" w:rsidP="00000000" w:rsidRDefault="00000000" w:rsidRPr="00000000" w14:paraId="00000008">
      <w:pPr>
        <w:pStyle w:val="Title"/>
        <w:rPr/>
      </w:pPr>
      <w:bookmarkStart w:colFirst="0" w:colLast="0" w:name="_pr53n4a0qu9m" w:id="1"/>
      <w:bookmarkEnd w:id="1"/>
      <w:r w:rsidDel="00000000" w:rsidR="00000000" w:rsidRPr="00000000">
        <w:rPr>
          <w:sz w:val="34"/>
          <w:szCs w:val="34"/>
          <w:shd w:fill="fff2cc" w:val="clear"/>
          <w:rtl w:val="0"/>
        </w:rPr>
        <w:t xml:space="preserve">Por cierto, estamos haciendo un pequeño estudio para entender mejor las necesidades de nuestros pacientes. No se preocupe, no le estamos vendiendo nada. Solo queremos hacerle tres preguntas sencillas y rápidas. Se las enviaremos por WhatsApp, solo tiene que usar un poco la imaginación y responder lo que le venga a la mente. ¿Le parece bien?</w:t>
      </w:r>
      <w:r w:rsidDel="00000000" w:rsidR="00000000" w:rsidRPr="00000000">
        <w:rPr>
          <w:sz w:val="40"/>
          <w:szCs w:val="40"/>
          <w:shd w:fill="ff86bb" w:val="clear"/>
          <w:rtl w:val="0"/>
        </w:rPr>
        <w:br w:type="textWrapping"/>
      </w:r>
      <w:r w:rsidDel="00000000" w:rsidR="00000000" w:rsidRPr="00000000">
        <w:rPr>
          <w:sz w:val="34"/>
          <w:szCs w:val="34"/>
          <w:rtl w:val="0"/>
        </w:rPr>
        <w:br w:type="textWrapping"/>
      </w:r>
      <w:r w:rsidDel="00000000" w:rsidR="00000000" w:rsidRPr="00000000">
        <w:rPr>
          <w:sz w:val="30"/>
          <w:szCs w:val="30"/>
          <w:rtl w:val="0"/>
        </w:rPr>
        <w:t xml:space="preserve">1-</w:t>
      </w:r>
      <w:r w:rsidDel="00000000" w:rsidR="00000000" w:rsidRPr="00000000">
        <w:rPr>
          <w:rtl w:val="0"/>
        </w:rPr>
        <w:t xml:space="preserve">¿Qué es lo primero que le viene a la mente cuando escucha "Clinica's Impuls"? ¿Qué objeto físico se le representa?</w:t>
      </w:r>
    </w:p>
    <w:p w:rsidR="00000000" w:rsidDel="00000000" w:rsidP="00000000" w:rsidRDefault="00000000" w:rsidRPr="00000000" w14:paraId="00000009">
      <w:pPr>
        <w:pStyle w:val="Title"/>
        <w:rPr/>
      </w:pPr>
      <w:bookmarkStart w:colFirst="0" w:colLast="0" w:name="_pr53n4a0qu9m" w:id="1"/>
      <w:bookmarkEnd w:id="1"/>
      <w:r w:rsidDel="00000000" w:rsidR="00000000" w:rsidRPr="00000000">
        <w:rPr>
          <w:rtl w:val="0"/>
        </w:rPr>
        <w:t xml:space="preserve">2¿Qué representa para usted el símbolo de la Clínica Impuls?</w:t>
      </w:r>
    </w:p>
    <w:p w:rsidR="00000000" w:rsidDel="00000000" w:rsidP="00000000" w:rsidRDefault="00000000" w:rsidRPr="00000000" w14:paraId="0000000A">
      <w:pPr>
        <w:pStyle w:val="Title"/>
        <w:rPr/>
      </w:pPr>
      <w:bookmarkStart w:colFirst="0" w:colLast="0" w:name="_x3vllh558mb" w:id="2"/>
      <w:bookmarkEnd w:id="2"/>
      <w:r w:rsidDel="00000000" w:rsidR="00000000" w:rsidRPr="00000000">
        <w:rPr>
          <w:rtl w:val="0"/>
        </w:rPr>
        <w:t xml:space="preserve">3-¿Qué imagen o figura se le viene primero a la mente / con qué persona asocia usted inmediatamente cuando escucha las palabras "Clinica's Impuls"?</w:t>
      </w:r>
    </w:p>
    <w:p w:rsidR="00000000" w:rsidDel="00000000" w:rsidP="00000000" w:rsidRDefault="00000000" w:rsidRPr="00000000" w14:paraId="0000000B">
      <w:pPr>
        <w:pStyle w:val="Title"/>
        <w:rPr>
          <w:color w:val="990000"/>
          <w:sz w:val="26"/>
          <w:szCs w:val="26"/>
        </w:rPr>
        <w:sectPr>
          <w:type w:val="continuous"/>
          <w:pgSz w:h="16834" w:w="11909" w:orient="portrait"/>
          <w:pgMar w:bottom="831.3779527559075" w:top="992.1259842519685" w:left="1275.5905511811022" w:right="1440" w:header="170.07874015748033" w:footer="170.07874015748033"/>
        </w:sectPr>
      </w:pPr>
      <w:bookmarkStart w:colFirst="0" w:colLast="0" w:name="_p23x97iuudq5" w:id="3"/>
      <w:bookmarkEnd w:id="3"/>
      <w:r w:rsidDel="00000000" w:rsidR="00000000" w:rsidRPr="00000000">
        <w:rPr>
          <w:sz w:val="40"/>
          <w:szCs w:val="40"/>
          <w:rtl w:val="0"/>
        </w:rPr>
        <w:br w:type="textWrapping"/>
        <w:br w:type="textWrapping"/>
      </w:r>
      <w:r w:rsidDel="00000000" w:rsidR="00000000" w:rsidRPr="00000000">
        <w:rPr>
          <w:sz w:val="40"/>
          <w:szCs w:val="40"/>
          <w:rtl w:val="0"/>
        </w:rPr>
        <w:t xml:space="preserve">DATOS</w:t>
      </w:r>
      <w:r w:rsidDel="00000000" w:rsidR="00000000" w:rsidRPr="00000000">
        <w:rPr>
          <w:rtl w:val="0"/>
        </w:rPr>
      </w:r>
    </w:p>
    <w:p w:rsidR="00000000" w:rsidDel="00000000" w:rsidP="00000000" w:rsidRDefault="00000000" w:rsidRPr="00000000" w14:paraId="0000000C">
      <w:pPr>
        <w:rPr>
          <w:color w:val="990000"/>
          <w:sz w:val="26"/>
          <w:szCs w:val="26"/>
        </w:rPr>
      </w:pPr>
      <w:r w:rsidDel="00000000" w:rsidR="00000000" w:rsidRPr="00000000">
        <w:rPr>
          <w:color w:val="990000"/>
          <w:rtl w:val="0"/>
        </w:rPr>
        <w:t xml:space="preserve">Nuestro WhatsApp-+34662266999</w:t>
      </w:r>
      <w:r w:rsidDel="00000000" w:rsidR="00000000" w:rsidRPr="00000000">
        <w:rPr>
          <w:rtl w:val="0"/>
        </w:rPr>
      </w:r>
    </w:p>
    <w:p w:rsidR="00000000" w:rsidDel="00000000" w:rsidP="00000000" w:rsidRDefault="00000000" w:rsidRPr="00000000" w14:paraId="0000000D">
      <w:pPr>
        <w:rPr>
          <w:b w:val="0"/>
          <w:sz w:val="26"/>
          <w:szCs w:val="26"/>
          <w:highlight w:val="white"/>
        </w:rPr>
      </w:pPr>
      <w:r w:rsidDel="00000000" w:rsidR="00000000" w:rsidRPr="00000000">
        <w:rPr>
          <w:b w:val="0"/>
          <w:color w:val="990000"/>
          <w:sz w:val="26"/>
          <w:szCs w:val="26"/>
          <w:rtl w:val="0"/>
        </w:rPr>
        <w:t xml:space="preserve">Envíame por favor🤗 su nombre completo, fecha de nacimiento , e-mail y  su número de teléfono / WhatsApp para registrar la cita🌼</w:t>
        <w:br w:type="textWrapping"/>
      </w: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sz w:val="24"/>
          <w:szCs w:val="24"/>
          <w:highlight w:val="white"/>
          <w:rtl w:val="0"/>
        </w:rPr>
        <w:t xml:space="preserve">Lo confirmaremos</w:t>
      </w:r>
      <w:r w:rsidDel="00000000" w:rsidR="00000000" w:rsidRPr="00000000">
        <w:rPr>
          <w:b w:val="1"/>
          <w:sz w:val="24"/>
          <w:szCs w:val="24"/>
          <w:highlight w:val="white"/>
          <w:rtl w:val="0"/>
        </w:rPr>
        <w:t xml:space="preserve"> por whatsapp</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en unos minutos!</w:t>
        <w:br w:type="textWrapping"/>
        <w:br w:type="textWrapping"/>
      </w:r>
      <w:r w:rsidDel="00000000" w:rsidR="00000000" w:rsidRPr="00000000">
        <w:rPr>
          <w:b w:val="1"/>
          <w:sz w:val="24"/>
          <w:szCs w:val="24"/>
          <w:rtl w:val="0"/>
        </w:rPr>
        <w:t xml:space="preserve">ENG</w:t>
      </w:r>
      <w:r w:rsidDel="00000000" w:rsidR="00000000" w:rsidRPr="00000000">
        <w:rPr>
          <w:b w:val="1"/>
          <w:sz w:val="24"/>
          <w:szCs w:val="24"/>
          <w:highlight w:val="white"/>
          <w:rtl w:val="0"/>
        </w:rPr>
        <w:br w:type="textWrapping"/>
        <w:br w:type="textWrapping"/>
      </w:r>
      <w:r w:rsidDel="00000000" w:rsidR="00000000" w:rsidRPr="00000000">
        <w:rPr>
          <w:sz w:val="24"/>
          <w:szCs w:val="24"/>
          <w:highlight w:val="white"/>
          <w:rtl w:val="0"/>
        </w:rPr>
        <w:t xml:space="preserve"> To book your appointment, please send us your full name, date of birth, email, and WhatsApp contact number </w:t>
      </w:r>
      <w:r w:rsidDel="00000000" w:rsidR="00000000" w:rsidRPr="00000000">
        <w:rPr>
          <w:sz w:val="24"/>
          <w:szCs w:val="24"/>
          <w:highlight w:val="white"/>
        </w:rPr>
        <w:drawing>
          <wp:inline distB="114300" distT="114300" distL="114300" distR="114300">
            <wp:extent cx="152400" cy="152400"/>
            <wp:effectExtent b="0" l="0" r="0" t="0"/>
            <wp:docPr descr="📌" id="1"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2"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9" name="image5.png"/>
            <a:graphic>
              <a:graphicData uri="http://schemas.openxmlformats.org/drawingml/2006/picture">
                <pic:pic>
                  <pic:nvPicPr>
                    <pic:cNvPr descr="📧" id="0" name="image5.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10" name="image3.png"/>
            <a:graphic>
              <a:graphicData uri="http://schemas.openxmlformats.org/drawingml/2006/picture">
                <pic:pic>
                  <pic:nvPicPr>
                    <pic:cNvPr descr="📱"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tl w:val="0"/>
        </w:rPr>
        <w:t xml:space="preserve">. We'll confirm your appointment via WhatsApp in just a few minutes! </w:t>
      </w:r>
      <w:r w:rsidDel="00000000" w:rsidR="00000000" w:rsidRPr="00000000">
        <w:rPr>
          <w:sz w:val="24"/>
          <w:szCs w:val="24"/>
          <w:highlight w:val="white"/>
        </w:rPr>
        <w:drawing>
          <wp:inline distB="114300" distT="114300" distL="114300" distR="114300">
            <wp:extent cx="152400" cy="152400"/>
            <wp:effectExtent b="0" l="0" r="0" t="0"/>
            <wp:docPr descr="✅" id="7" name="image7.png"/>
            <a:graphic>
              <a:graphicData uri="http://schemas.openxmlformats.org/drawingml/2006/picture">
                <pic:pic>
                  <pic:nvPicPr>
                    <pic:cNvPr descr="✅" id="0" name="image7.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Pr>
        <w:drawing>
          <wp:inline distB="114300" distT="114300" distL="114300" distR="114300">
            <wp:extent cx="152400" cy="152400"/>
            <wp:effectExtent b="0" l="0" r="0" t="0"/>
            <wp:docPr descr="😊" id="5" name="image6.png"/>
            <a:graphic>
              <a:graphicData uri="http://schemas.openxmlformats.org/drawingml/2006/picture">
                <pic:pic>
                  <pic:nvPicPr>
                    <pic:cNvPr descr="😊" id="0" name="image6.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shd w:fill="d5a6bd" w:val="clear"/>
          <w:rtl w:val="0"/>
        </w:rPr>
        <w:br w:type="textWrapping"/>
        <w:t xml:space="preserve">RUS </w:t>
      </w:r>
      <w:r w:rsidDel="00000000" w:rsidR="00000000" w:rsidRPr="00000000">
        <w:rPr>
          <w:sz w:val="24"/>
          <w:szCs w:val="24"/>
          <w:highlight w:val="white"/>
          <w:rtl w:val="0"/>
        </w:rPr>
        <w:br w:type="textWrapping"/>
        <w:t xml:space="preserve">Напишите пожалуйста ваше ФИО, email, номер телефона/ WhatsApp и дату рождения чтобы забронировать  встречу   </w:t>
      </w:r>
      <w:r w:rsidDel="00000000" w:rsidR="00000000" w:rsidRPr="00000000">
        <w:rPr>
          <w:sz w:val="24"/>
          <w:szCs w:val="24"/>
          <w:highlight w:val="white"/>
        </w:rPr>
        <w:drawing>
          <wp:inline distB="114300" distT="114300" distL="114300" distR="114300">
            <wp:extent cx="152400" cy="152400"/>
            <wp:effectExtent b="0" l="0" r="0" t="0"/>
            <wp:docPr descr="📌" id="3"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13"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12" name="image5.png"/>
            <a:graphic>
              <a:graphicData uri="http://schemas.openxmlformats.org/drawingml/2006/picture">
                <pic:pic>
                  <pic:nvPicPr>
                    <pic:cNvPr descr="📧" id="0" name="image5.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8" name="image7.png"/>
            <a:graphic>
              <a:graphicData uri="http://schemas.openxmlformats.org/drawingml/2006/picture">
                <pic:pic>
                  <pic:nvPicPr>
                    <pic:cNvPr descr="✅" id="0" name="image7.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sz w:val="24"/>
          <w:szCs w:val="24"/>
          <w:highlight w:val="white"/>
        </w:rPr>
        <w:drawing>
          <wp:inline distB="114300" distT="114300" distL="114300" distR="114300">
            <wp:extent cx="152400" cy="152400"/>
            <wp:effectExtent b="0" l="0" r="0" t="0"/>
            <wp:docPr descr="📱" id="11" name="image3.png"/>
            <a:graphic>
              <a:graphicData uri="http://schemas.openxmlformats.org/drawingml/2006/picture">
                <pic:pic>
                  <pic:nvPicPr>
                    <pic:cNvPr descr="📱"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Мы отправим подтверждение  на Whatsapp в течение нескольких минут!</w:t>
      </w:r>
      <w:r w:rsidDel="00000000" w:rsidR="00000000" w:rsidRPr="00000000">
        <w:rPr>
          <w:sz w:val="24"/>
          <w:szCs w:val="24"/>
          <w:highlight w:val="white"/>
        </w:rPr>
        <w:drawing>
          <wp:inline distB="114300" distT="114300" distL="114300" distR="114300">
            <wp:extent cx="152400" cy="152400"/>
            <wp:effectExtent b="0" l="0" r="0" t="0"/>
            <wp:docPr descr="😊" id="6" name="image6.png"/>
            <a:graphic>
              <a:graphicData uri="http://schemas.openxmlformats.org/drawingml/2006/picture">
                <pic:pic>
                  <pic:nvPicPr>
                    <pic:cNvPr descr="😊" id="0" name="image6.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hd w:fill="f4cccc" w:val="clear"/>
        </w:rPr>
      </w:pPr>
      <w:r w:rsidDel="00000000" w:rsidR="00000000" w:rsidRPr="00000000">
        <w:rPr>
          <w:b w:val="1"/>
          <w:sz w:val="24"/>
          <w:szCs w:val="24"/>
          <w:highlight w:val="white"/>
          <w:rtl w:val="0"/>
        </w:rPr>
        <w:br w:type="textWrapping"/>
        <w:br w:type="textWrapping"/>
      </w:r>
      <w:r w:rsidDel="00000000" w:rsidR="00000000" w:rsidRPr="00000000">
        <w:rPr>
          <w:sz w:val="34"/>
          <w:szCs w:val="34"/>
          <w:shd w:fill="f9cb9c" w:val="clear"/>
          <w:rtl w:val="0"/>
        </w:rPr>
        <w:t xml:space="preserve">COMMENT REPLY</w:t>
      </w:r>
      <w:r w:rsidDel="00000000" w:rsidR="00000000" w:rsidRPr="00000000">
        <w:rPr>
          <w:b w:val="1"/>
          <w:sz w:val="24"/>
          <w:szCs w:val="24"/>
          <w:highlight w:val="white"/>
          <w:rtl w:val="0"/>
        </w:rPr>
        <w:br w:type="textWrapping"/>
        <w:br w:type="textWrapping"/>
      </w:r>
      <w:r w:rsidDel="00000000" w:rsidR="00000000" w:rsidRPr="00000000">
        <w:rPr>
          <w:sz w:val="24"/>
          <w:szCs w:val="24"/>
          <w:shd w:fill="f4cccc" w:val="clear"/>
          <w:rtl w:val="0"/>
        </w:rPr>
        <w:t xml:space="preserve">Hemos enviado un mensaje!</w:t>
        <w:br w:type="textWrapping"/>
        <w:t xml:space="preserve">¡Revise sus solicitudes de mensajes y asegúrese de que su cuenta no sea privada para recibir toda la información!</w:t>
      </w:r>
      <w:r w:rsidDel="00000000" w:rsidR="00000000" w:rsidRPr="00000000">
        <w:rPr>
          <w:rtl w:val="0"/>
        </w:rPr>
      </w:r>
    </w:p>
    <w:p w:rsidR="00000000" w:rsidDel="00000000" w:rsidP="00000000" w:rsidRDefault="00000000" w:rsidRPr="00000000" w14:paraId="00000013">
      <w:pPr>
        <w:rPr>
          <w:sz w:val="24"/>
          <w:szCs w:val="24"/>
          <w:shd w:fill="f4cccc" w:val="clear"/>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shd w:fill="f0f2f5" w:val="clear"/>
        <w:rPr>
          <w:color w:val="050505"/>
          <w:sz w:val="23"/>
          <w:szCs w:val="23"/>
        </w:rPr>
      </w:pPr>
      <w:r w:rsidDel="00000000" w:rsidR="00000000" w:rsidRPr="00000000">
        <w:rPr>
          <w:color w:val="050505"/>
          <w:sz w:val="23"/>
          <w:szCs w:val="23"/>
          <w:rtl w:val="0"/>
        </w:rPr>
        <w:t xml:space="preserve">We have sent a message!</w:t>
      </w:r>
    </w:p>
    <w:p w:rsidR="00000000" w:rsidDel="00000000" w:rsidP="00000000" w:rsidRDefault="00000000" w:rsidRPr="00000000" w14:paraId="00000016">
      <w:pPr>
        <w:shd w:fill="f0f2f5" w:val="clear"/>
        <w:rPr>
          <w:color w:val="050505"/>
          <w:sz w:val="23"/>
          <w:szCs w:val="23"/>
        </w:rPr>
      </w:pPr>
      <w:r w:rsidDel="00000000" w:rsidR="00000000" w:rsidRPr="00000000">
        <w:rPr>
          <w:color w:val="050505"/>
          <w:sz w:val="23"/>
          <w:szCs w:val="23"/>
          <w:rtl w:val="0"/>
        </w:rPr>
        <w:t xml:space="preserve">Please check your message requests and make sure your account is not private to </w:t>
      </w:r>
    </w:p>
    <w:p w:rsidR="00000000" w:rsidDel="00000000" w:rsidP="00000000" w:rsidRDefault="00000000" w:rsidRPr="00000000" w14:paraId="00000017">
      <w:pPr>
        <w:shd w:fill="f0f2f5" w:val="clear"/>
        <w:rPr>
          <w:color w:val="050505"/>
          <w:sz w:val="23"/>
          <w:szCs w:val="23"/>
        </w:rPr>
      </w:pPr>
      <w:r w:rsidDel="00000000" w:rsidR="00000000" w:rsidRPr="00000000">
        <w:rPr>
          <w:color w:val="050505"/>
          <w:sz w:val="23"/>
          <w:szCs w:val="23"/>
          <w:rtl w:val="0"/>
        </w:rPr>
        <w:t xml:space="preserve">receive all the information!</w:t>
      </w:r>
    </w:p>
    <w:p w:rsidR="00000000" w:rsidDel="00000000" w:rsidP="00000000" w:rsidRDefault="00000000" w:rsidRPr="00000000" w14:paraId="00000018">
      <w:pPr>
        <w:rPr/>
      </w:pPr>
      <w:r w:rsidDel="00000000" w:rsidR="00000000" w:rsidRPr="00000000">
        <w:rPr>
          <w:rtl w:val="0"/>
        </w:rPr>
        <w:br w:type="textWrapping"/>
        <w:br w:type="textWrapping"/>
        <w:br w:type="textWrapping"/>
        <w:t xml:space="preserve">MENSAJE RÁPIDO DE AGENDAR VISITA</w:t>
        <w:br w:type="textWrapping"/>
        <w:br w:type="textWrapping"/>
      </w:r>
      <w:r w:rsidDel="00000000" w:rsidR="00000000" w:rsidRPr="00000000">
        <w:rPr>
          <w:color w:val="ffffff"/>
          <w:sz w:val="24"/>
          <w:szCs w:val="24"/>
          <w:shd w:fill="8b2ef5" w:val="clear"/>
          <w:rtl w:val="0"/>
        </w:rPr>
        <w:t xml:space="preserve">Le gustaría que la ayudemos a agendar una visita informativa con nuestros especialistas? aquí ellos revisan su piel y recomiendan la mejor opción para su caso, es personalizado y adaptado a sus necesidades </w:t>
      </w:r>
      <w:r w:rsidDel="00000000" w:rsidR="00000000" w:rsidRPr="00000000">
        <w:rPr>
          <w:color w:val="ffffff"/>
          <w:sz w:val="24"/>
          <w:szCs w:val="24"/>
          <w:shd w:fill="8b2ef5" w:val="clear"/>
        </w:rPr>
        <w:drawing>
          <wp:inline distB="114300" distT="114300" distL="114300" distR="114300">
            <wp:extent cx="152400" cy="152400"/>
            <wp:effectExtent b="0" l="0" r="0" t="0"/>
            <wp:docPr descr="❤" id="4" name="image4.png"/>
            <a:graphic>
              <a:graphicData uri="http://schemas.openxmlformats.org/drawingml/2006/picture">
                <pic:pic>
                  <pic:nvPicPr>
                    <pic:cNvPr descr="❤" id="0" name="image4.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9">
      <w:pPr>
        <w:pStyle w:val="Title"/>
        <w:jc w:val="both"/>
        <w:rPr>
          <w:sz w:val="40"/>
          <w:szCs w:val="40"/>
          <w:shd w:fill="ff86bb" w:val="clear"/>
        </w:rPr>
      </w:pPr>
      <w:bookmarkStart w:colFirst="0" w:colLast="0" w:name="_26g1qc32mqq0" w:id="4"/>
      <w:bookmarkEnd w:id="4"/>
      <m:oMath/>
      <w:r w:rsidDel="00000000" w:rsidR="00000000" w:rsidRPr="00000000">
        <w:rPr>
          <w:sz w:val="40"/>
          <w:szCs w:val="40"/>
          <w:shd w:fill="ff86bb" w:val="clear"/>
          <w:rtl w:val="0"/>
        </w:rPr>
        <w:t xml:space="preserve">CONFIRMACIÓN CITA</w:t>
      </w:r>
    </w:p>
    <w:p w:rsidR="00000000" w:rsidDel="00000000" w:rsidP="00000000" w:rsidRDefault="00000000" w:rsidRPr="00000000" w14:paraId="0000001A">
      <w:pPr>
        <w:jc w:val="both"/>
        <w:rPr>
          <w:sz w:val="24"/>
          <w:szCs w:val="24"/>
          <w:highlight w:val="white"/>
        </w:rPr>
      </w:pPr>
      <w:r w:rsidDel="00000000" w:rsidR="00000000" w:rsidRPr="00000000">
        <w:rPr>
          <w:sz w:val="24"/>
          <w:szCs w:val="24"/>
          <w:rtl w:val="0"/>
        </w:rPr>
        <w:br w:type="textWrapping"/>
      </w:r>
      <w:r w:rsidDel="00000000" w:rsidR="00000000" w:rsidRPr="00000000">
        <w:rPr>
          <w:sz w:val="24"/>
          <w:szCs w:val="24"/>
          <w:highlight w:val="white"/>
          <w:rtl w:val="0"/>
        </w:rPr>
        <w:t xml:space="preserve">Buenos días  XXXX,/Buenas tardes XXXX somos Centro Médico IMPULS🔴</w:t>
        <w:br w:type="textWrapping"/>
        <w:t xml:space="preserve">le confirmo la cita: </w:t>
      </w:r>
    </w:p>
    <w:p w:rsidR="00000000" w:rsidDel="00000000" w:rsidP="00000000" w:rsidRDefault="00000000" w:rsidRPr="00000000" w14:paraId="0000001B">
      <w:pPr>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rtl w:val="0"/>
        </w:rPr>
        <w:t xml:space="preserve">lunes </w:t>
      </w:r>
      <w:r w:rsidDel="00000000" w:rsidR="00000000" w:rsidRPr="00000000">
        <w:rPr>
          <w:sz w:val="24"/>
          <w:szCs w:val="24"/>
          <w:highlight w:val="white"/>
          <w:rtl w:val="0"/>
        </w:rPr>
        <w:t xml:space="preserve"> </w:t>
      </w:r>
      <w:r w:rsidDel="00000000" w:rsidR="00000000" w:rsidRPr="00000000">
        <w:rPr>
          <w:sz w:val="24"/>
          <w:szCs w:val="24"/>
          <w:rtl w:val="0"/>
        </w:rPr>
        <w:t xml:space="preserve">17</w:t>
      </w:r>
      <w:r w:rsidDel="00000000" w:rsidR="00000000" w:rsidRPr="00000000">
        <w:rPr>
          <w:sz w:val="24"/>
          <w:szCs w:val="24"/>
          <w:highlight w:val="white"/>
          <w:rtl w:val="0"/>
        </w:rPr>
        <w:t xml:space="preserve">/0</w:t>
      </w:r>
      <w:r w:rsidDel="00000000" w:rsidR="00000000" w:rsidRPr="00000000">
        <w:rPr>
          <w:sz w:val="24"/>
          <w:szCs w:val="24"/>
          <w:rtl w:val="0"/>
        </w:rPr>
        <w:t xml:space="preserve">3</w:t>
      </w:r>
      <w:r w:rsidDel="00000000" w:rsidR="00000000" w:rsidRPr="00000000">
        <w:rPr>
          <w:sz w:val="24"/>
          <w:szCs w:val="24"/>
          <w:highlight w:val="white"/>
          <w:rtl w:val="0"/>
        </w:rPr>
        <w:t xml:space="preserve"> a las 1</w:t>
      </w:r>
      <w:r w:rsidDel="00000000" w:rsidR="00000000" w:rsidRPr="00000000">
        <w:rPr>
          <w:sz w:val="24"/>
          <w:szCs w:val="24"/>
          <w:rtl w:val="0"/>
        </w:rPr>
        <w:t xml:space="preserve">3</w:t>
      </w:r>
      <w:r w:rsidDel="00000000" w:rsidR="00000000" w:rsidRPr="00000000">
        <w:rPr>
          <w:sz w:val="24"/>
          <w:szCs w:val="24"/>
          <w:highlight w:val="white"/>
          <w:rtl w:val="0"/>
        </w:rPr>
        <w:t xml:space="preserve">:</w:t>
      </w:r>
      <w:r w:rsidDel="00000000" w:rsidR="00000000" w:rsidRPr="00000000">
        <w:rPr>
          <w:sz w:val="24"/>
          <w:szCs w:val="24"/>
          <w:rtl w:val="0"/>
        </w:rPr>
        <w:t xml:space="preserve">3</w:t>
      </w:r>
      <w:r w:rsidDel="00000000" w:rsidR="00000000" w:rsidRPr="00000000">
        <w:rPr>
          <w:sz w:val="24"/>
          <w:szCs w:val="24"/>
          <w:highlight w:val="white"/>
          <w:rtl w:val="0"/>
        </w:rPr>
        <w:t xml:space="preserve">0h*</w:t>
      </w:r>
      <w:r w:rsidDel="00000000" w:rsidR="00000000" w:rsidRPr="00000000">
        <w:rPr>
          <w:sz w:val="24"/>
          <w:szCs w:val="24"/>
          <w:rtl w:val="0"/>
        </w:rPr>
        <w:br w:type="textWrapping"/>
      </w:r>
      <w:r w:rsidDel="00000000" w:rsidR="00000000" w:rsidRPr="00000000">
        <w:rPr>
          <w:sz w:val="24"/>
          <w:szCs w:val="24"/>
          <w:highlight w:val="white"/>
          <w:rtl w:val="0"/>
        </w:rPr>
        <w:t xml:space="preserve">- Plaza Urquinaona 6,TORRE URQUINAONA  Planta 14 Puerta A1 (Barcelona)</w:t>
        <w:br w:type="textWrapping"/>
        <w:t xml:space="preserve">-https://maps.app.goo.gl/B5wiHhp58Aa129546</w:t>
      </w:r>
    </w:p>
    <w:p w:rsidR="00000000" w:rsidDel="00000000" w:rsidP="00000000" w:rsidRDefault="00000000" w:rsidRPr="00000000" w14:paraId="0000001C">
      <w:pPr>
        <w:jc w:val="both"/>
        <w:rPr>
          <w:highlight w:val="white"/>
        </w:rPr>
      </w:pPr>
      <w:r w:rsidDel="00000000" w:rsidR="00000000" w:rsidRPr="00000000">
        <w:rPr>
          <w:sz w:val="24"/>
          <w:szCs w:val="24"/>
          <w:highlight w:val="white"/>
          <w:rtl w:val="0"/>
        </w:rPr>
        <w:t xml:space="preserve">- Pl. de la Generalitat, 1, local 7 (Tarragona)</w:t>
        <w:br w:type="textWrapping"/>
        <w:t xml:space="preserve">-https://maps.app.goo.gl/aTFDfLzrzUUBVjuT9</w:t>
      </w:r>
      <w:r w:rsidDel="00000000" w:rsidR="00000000" w:rsidRPr="00000000">
        <w:rPr>
          <w:rtl w:val="0"/>
        </w:rPr>
      </w:r>
    </w:p>
    <w:p w:rsidR="00000000" w:rsidDel="00000000" w:rsidP="00000000" w:rsidRDefault="00000000" w:rsidRPr="00000000" w14:paraId="0000001D">
      <w:pPr>
        <w:jc w:val="both"/>
        <w:rPr>
          <w:sz w:val="24"/>
          <w:szCs w:val="24"/>
          <w:highlight w:val="white"/>
        </w:rPr>
      </w:pPr>
      <w:r w:rsidDel="00000000" w:rsidR="00000000" w:rsidRPr="00000000">
        <w:rPr>
          <w:sz w:val="24"/>
          <w:szCs w:val="24"/>
          <w:highlight w:val="white"/>
          <w:rtl w:val="0"/>
        </w:rPr>
        <w:t xml:space="preserve">Precio de diagnóstico : 50 EUR</w:t>
        <w:br w:type="textWrapping"/>
      </w:r>
      <w:r w:rsidDel="00000000" w:rsidR="00000000" w:rsidRPr="00000000">
        <w:rPr>
          <w:highlight w:val="white"/>
          <w:rtl w:val="0"/>
        </w:rPr>
        <w:t xml:space="preserve">*Al realizar o abonar un tratamiento el mismo día o período de 1 mes, el diagnóstico le quedará GRATUITO*</w:t>
      </w:r>
      <w:r w:rsidDel="00000000" w:rsidR="00000000" w:rsidRPr="00000000">
        <w:rPr>
          <w:sz w:val="24"/>
          <w:szCs w:val="24"/>
          <w:highlight w:val="white"/>
          <w:rtl w:val="0"/>
        </w:rPr>
        <w:br w:type="textWrapping"/>
      </w:r>
    </w:p>
    <w:p w:rsidR="00000000" w:rsidDel="00000000" w:rsidP="00000000" w:rsidRDefault="00000000" w:rsidRPr="00000000" w14:paraId="0000001E">
      <w:pPr>
        <w:jc w:val="both"/>
        <w:rPr>
          <w:sz w:val="24"/>
          <w:szCs w:val="24"/>
          <w:highlight w:val="white"/>
        </w:rPr>
      </w:pPr>
      <w:r w:rsidDel="00000000" w:rsidR="00000000" w:rsidRPr="00000000">
        <w:rPr>
          <w:sz w:val="24"/>
          <w:szCs w:val="24"/>
          <w:highlight w:val="white"/>
          <w:rtl w:val="0"/>
        </w:rPr>
        <w:t xml:space="preserve">Conozca todos los tratamientos y promociones en nuestro IG: </w:t>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https://www.instagram.com/impuls_proage/</w:t>
      </w:r>
    </w:p>
    <w:p w:rsidR="00000000" w:rsidDel="00000000" w:rsidP="00000000" w:rsidRDefault="00000000" w:rsidRPr="00000000" w14:paraId="00000020">
      <w:pPr>
        <w:jc w:val="both"/>
        <w:rPr>
          <w:sz w:val="24"/>
          <w:szCs w:val="24"/>
          <w:highlight w:val="white"/>
        </w:rPr>
      </w:pPr>
      <w:r w:rsidDel="00000000" w:rsidR="00000000" w:rsidRPr="00000000">
        <w:rPr>
          <w:sz w:val="24"/>
          <w:szCs w:val="24"/>
          <w:highlight w:val="white"/>
          <w:rtl w:val="0"/>
        </w:rPr>
        <w:br w:type="textWrapping"/>
      </w:r>
      <w:r w:rsidDel="00000000" w:rsidR="00000000" w:rsidRPr="00000000">
        <w:rPr>
          <w:i w:val="1"/>
          <w:sz w:val="24"/>
          <w:szCs w:val="24"/>
          <w:highlight w:val="white"/>
          <w:rtl w:val="0"/>
        </w:rPr>
        <w:t xml:space="preserve">Si pudiera venir 5 minutos antes, se lo agradeceríamos mucho. </w:t>
        <w:br w:type="textWrapping"/>
      </w:r>
      <w:r w:rsidDel="00000000" w:rsidR="00000000" w:rsidRPr="00000000">
        <w:rPr>
          <w:rtl w:val="0"/>
        </w:rPr>
      </w:r>
    </w:p>
    <w:p w:rsidR="00000000" w:rsidDel="00000000" w:rsidP="00000000" w:rsidRDefault="00000000" w:rsidRPr="00000000" w14:paraId="00000021">
      <w:pPr>
        <w:jc w:val="both"/>
        <w:rPr>
          <w:sz w:val="24"/>
          <w:szCs w:val="24"/>
          <w:highlight w:val="white"/>
        </w:rPr>
      </w:pPr>
      <w:r w:rsidDel="00000000" w:rsidR="00000000" w:rsidRPr="00000000">
        <w:rPr>
          <w:sz w:val="24"/>
          <w:szCs w:val="24"/>
          <w:highlight w:val="white"/>
          <w:rtl w:val="0"/>
        </w:rPr>
        <w:t xml:space="preserve">¡Le esperamos con muchas ganas! 🍀</w:t>
        <w:br w:type="textWrapping"/>
        <w:t xml:space="preserve">Muchas gracias por su atención, que tenga una tarde muy linda! ✨</w:t>
        <w:br w:type="textWrapping"/>
      </w:r>
    </w:p>
    <w:p w:rsidR="00000000" w:rsidDel="00000000" w:rsidP="00000000" w:rsidRDefault="00000000" w:rsidRPr="00000000" w14:paraId="00000022">
      <w:pPr>
        <w:pStyle w:val="Title"/>
        <w:rPr>
          <w:sz w:val="24"/>
          <w:szCs w:val="24"/>
          <w:shd w:fill="fff2cc" w:val="clear"/>
        </w:rPr>
        <w:sectPr>
          <w:type w:val="continuous"/>
          <w:pgSz w:h="16834" w:w="11909" w:orient="portrait"/>
          <w:pgMar w:bottom="831.3779527559075" w:top="992.1259842519685" w:left="1275.5905511811022" w:right="1440" w:header="170.07874015748033" w:footer="170.07874015748033"/>
        </w:sectPr>
      </w:pPr>
      <w:bookmarkStart w:colFirst="0" w:colLast="0" w:name="_5zs2mqsrs9id" w:id="5"/>
      <w:bookmarkEnd w:id="5"/>
      <w:r w:rsidDel="00000000" w:rsidR="00000000" w:rsidRPr="00000000">
        <w:rPr>
          <w:sz w:val="24"/>
          <w:szCs w:val="24"/>
          <w:shd w:fill="fff2cc" w:val="clear"/>
          <w:rtl w:val="0"/>
        </w:rPr>
        <w:t xml:space="preserve">RUSO CONFIRMACIÓN</w:t>
      </w:r>
    </w:p>
    <w:p w:rsidR="00000000" w:rsidDel="00000000" w:rsidP="00000000" w:rsidRDefault="00000000" w:rsidRPr="00000000" w14:paraId="00000023">
      <w:pPr>
        <w:rPr>
          <w:shd w:fill="fff2cc" w:val="clear"/>
        </w:rPr>
      </w:pPr>
      <w:r w:rsidDel="00000000" w:rsidR="00000000" w:rsidRPr="00000000">
        <w:rPr>
          <w:shd w:fill="fff2cc" w:val="clear"/>
          <w:rtl w:val="0"/>
        </w:rPr>
        <w:br w:type="textWrapping"/>
        <w:t xml:space="preserve">Доброе утро/день/вечер, Кристина! 😊</w:t>
      </w:r>
    </w:p>
    <w:p w:rsidR="00000000" w:rsidDel="00000000" w:rsidP="00000000" w:rsidRDefault="00000000" w:rsidRPr="00000000" w14:paraId="00000024">
      <w:pPr>
        <w:rPr>
          <w:shd w:fill="fff2cc" w:val="clear"/>
        </w:rPr>
      </w:pPr>
      <w:r w:rsidDel="00000000" w:rsidR="00000000" w:rsidRPr="00000000">
        <w:rPr>
          <w:rtl w:val="0"/>
        </w:rPr>
      </w:r>
    </w:p>
    <w:p w:rsidR="00000000" w:rsidDel="00000000" w:rsidP="00000000" w:rsidRDefault="00000000" w:rsidRPr="00000000" w14:paraId="00000025">
      <w:pPr>
        <w:rPr>
          <w:shd w:fill="fff2cc" w:val="clear"/>
        </w:rPr>
      </w:pPr>
      <w:r w:rsidDel="00000000" w:rsidR="00000000" w:rsidRPr="00000000">
        <w:rPr>
          <w:rtl w:val="0"/>
        </w:rPr>
      </w:r>
    </w:p>
    <w:p w:rsidR="00000000" w:rsidDel="00000000" w:rsidP="00000000" w:rsidRDefault="00000000" w:rsidRPr="00000000" w14:paraId="00000026">
      <w:pPr>
        <w:rPr>
          <w:shd w:fill="fff2cc" w:val="clear"/>
        </w:rPr>
      </w:pPr>
      <w:r w:rsidDel="00000000" w:rsidR="00000000" w:rsidRPr="00000000">
        <w:rPr>
          <w:shd w:fill="fff2cc" w:val="clear"/>
          <w:rtl w:val="0"/>
        </w:rPr>
        <w:t xml:space="preserve">Мы — медицинский центр Impuls , и с радостью подтверждаем вашу запись:</w:t>
      </w:r>
    </w:p>
    <w:p w:rsidR="00000000" w:rsidDel="00000000" w:rsidP="00000000" w:rsidRDefault="00000000" w:rsidRPr="00000000" w14:paraId="00000027">
      <w:pPr>
        <w:rPr>
          <w:shd w:fill="fff2cc" w:val="clear"/>
        </w:rPr>
      </w:pPr>
      <w:r w:rsidDel="00000000" w:rsidR="00000000" w:rsidRPr="00000000">
        <w:rPr>
          <w:rtl w:val="0"/>
        </w:rPr>
      </w:r>
    </w:p>
    <w:p w:rsidR="00000000" w:rsidDel="00000000" w:rsidP="00000000" w:rsidRDefault="00000000" w:rsidRPr="00000000" w14:paraId="00000028">
      <w:pPr>
        <w:rPr>
          <w:shd w:fill="fff2cc" w:val="clear"/>
        </w:rPr>
      </w:pPr>
      <w:r w:rsidDel="00000000" w:rsidR="00000000" w:rsidRPr="00000000">
        <w:rPr>
          <w:shd w:fill="fff2cc" w:val="clear"/>
          <w:rtl w:val="0"/>
        </w:rPr>
        <w:t xml:space="preserve">📅 Завтра, в четверг 19/12 в 10:00.</w:t>
      </w:r>
    </w:p>
    <w:p w:rsidR="00000000" w:rsidDel="00000000" w:rsidP="00000000" w:rsidRDefault="00000000" w:rsidRPr="00000000" w14:paraId="00000029">
      <w:pPr>
        <w:rPr>
          <w:shd w:fill="fff2cc" w:val="clear"/>
        </w:rPr>
      </w:pPr>
      <w:r w:rsidDel="00000000" w:rsidR="00000000" w:rsidRPr="00000000">
        <w:rPr>
          <w:shd w:fill="fff2cc" w:val="clear"/>
          <w:rtl w:val="0"/>
        </w:rPr>
        <w:t xml:space="preserve">📍 Plaza Urquinaona 6, TORRE URQUINAONA, 14 этаж, дверь A1 (Барселона).</w:t>
      </w:r>
    </w:p>
    <w:p w:rsidR="00000000" w:rsidDel="00000000" w:rsidP="00000000" w:rsidRDefault="00000000" w:rsidRPr="00000000" w14:paraId="0000002A">
      <w:pPr>
        <w:rPr>
          <w:shd w:fill="fff2cc" w:val="clear"/>
        </w:rPr>
      </w:pPr>
      <w:r w:rsidDel="00000000" w:rsidR="00000000" w:rsidRPr="00000000">
        <w:rPr>
          <w:rtl w:val="0"/>
        </w:rPr>
      </w:r>
    </w:p>
    <w:p w:rsidR="00000000" w:rsidDel="00000000" w:rsidP="00000000" w:rsidRDefault="00000000" w:rsidRPr="00000000" w14:paraId="0000002B">
      <w:pPr>
        <w:rPr>
          <w:sz w:val="24"/>
          <w:szCs w:val="24"/>
          <w:shd w:fill="fff2cc" w:val="clear"/>
        </w:rPr>
      </w:pPr>
      <w:r w:rsidDel="00000000" w:rsidR="00000000" w:rsidRPr="00000000">
        <w:rPr>
          <w:rFonts w:ascii="Arial Unicode MS" w:cs="Arial Unicode MS" w:eastAsia="Arial Unicode MS" w:hAnsi="Arial Unicode MS"/>
          <w:shd w:fill="fff2cc" w:val="clear"/>
          <w:rtl w:val="0"/>
        </w:rPr>
        <w:t xml:space="preserve">✨ Узнайте о всех наших процедурах и акциях в нашем Instagram:</w:t>
        <w:br w:type="textWrapping"/>
      </w:r>
      <w:r w:rsidDel="00000000" w:rsidR="00000000" w:rsidRPr="00000000">
        <w:rPr>
          <w:sz w:val="24"/>
          <w:szCs w:val="24"/>
          <w:shd w:fill="fff2cc" w:val="clear"/>
          <w:rtl w:val="0"/>
        </w:rPr>
        <w:t xml:space="preserve">https://www.instagram.com/impuls_proage/</w:t>
      </w:r>
    </w:p>
    <w:p w:rsidR="00000000" w:rsidDel="00000000" w:rsidP="00000000" w:rsidRDefault="00000000" w:rsidRPr="00000000" w14:paraId="0000002C">
      <w:pPr>
        <w:rPr>
          <w:shd w:fill="fff2cc" w:val="clear"/>
        </w:rPr>
      </w:pPr>
      <w:r w:rsidDel="00000000" w:rsidR="00000000" w:rsidRPr="00000000">
        <w:rPr>
          <w:rtl w:val="0"/>
        </w:rPr>
      </w:r>
    </w:p>
    <w:p w:rsidR="00000000" w:rsidDel="00000000" w:rsidP="00000000" w:rsidRDefault="00000000" w:rsidRPr="00000000" w14:paraId="0000002D">
      <w:pPr>
        <w:rPr>
          <w:shd w:fill="fff2cc" w:val="clear"/>
        </w:rPr>
      </w:pPr>
      <w:r w:rsidDel="00000000" w:rsidR="00000000" w:rsidRPr="00000000">
        <w:rPr>
          <w:rtl w:val="0"/>
        </w:rPr>
      </w:r>
    </w:p>
    <w:p w:rsidR="00000000" w:rsidDel="00000000" w:rsidP="00000000" w:rsidRDefault="00000000" w:rsidRPr="00000000" w14:paraId="0000002E">
      <w:pPr>
        <w:rPr>
          <w:shd w:fill="fff2cc" w:val="clear"/>
        </w:rPr>
      </w:pPr>
      <w:r w:rsidDel="00000000" w:rsidR="00000000" w:rsidRPr="00000000">
        <w:rPr>
          <w:shd w:fill="fff2cc" w:val="clear"/>
          <w:rtl w:val="0"/>
        </w:rPr>
        <w:t xml:space="preserve">Мы будем очень благодарны, если вы сможете прийти на 5 минут раньше, чтобы мы могли уделить вам максимум внимания.</w:t>
      </w:r>
    </w:p>
    <w:p w:rsidR="00000000" w:rsidDel="00000000" w:rsidP="00000000" w:rsidRDefault="00000000" w:rsidRPr="00000000" w14:paraId="0000002F">
      <w:pPr>
        <w:rPr>
          <w:shd w:fill="fff2cc" w:val="clear"/>
        </w:rPr>
      </w:pPr>
      <w:r w:rsidDel="00000000" w:rsidR="00000000" w:rsidRPr="00000000">
        <w:rPr>
          <w:rtl w:val="0"/>
        </w:rPr>
      </w:r>
    </w:p>
    <w:p w:rsidR="00000000" w:rsidDel="00000000" w:rsidP="00000000" w:rsidRDefault="00000000" w:rsidRPr="00000000" w14:paraId="00000030">
      <w:pPr>
        <w:rPr>
          <w:shd w:fill="fff2cc" w:val="clear"/>
        </w:rPr>
      </w:pPr>
      <w:r w:rsidDel="00000000" w:rsidR="00000000" w:rsidRPr="00000000">
        <w:rPr>
          <w:shd w:fill="fff2cc" w:val="clear"/>
          <w:rtl w:val="0"/>
        </w:rPr>
        <w:t xml:space="preserve">С нетерпением ждем встречи с вами и будем рады помочь вам достичь ваших целей! 🌟</w:t>
      </w:r>
    </w:p>
    <w:p w:rsidR="00000000" w:rsidDel="00000000" w:rsidP="00000000" w:rsidRDefault="00000000" w:rsidRPr="00000000" w14:paraId="00000031">
      <w:pPr>
        <w:rPr>
          <w:shd w:fill="fff2cc" w:val="clear"/>
        </w:rPr>
      </w:pPr>
      <w:r w:rsidDel="00000000" w:rsidR="00000000" w:rsidRPr="00000000">
        <w:rPr>
          <w:shd w:fill="fff2cc" w:val="clear"/>
          <w:rtl w:val="0"/>
        </w:rPr>
        <w:t xml:space="preserve">До скорой встречи! 🌸</w:t>
      </w:r>
    </w:p>
    <w:p w:rsidR="00000000" w:rsidDel="00000000" w:rsidP="00000000" w:rsidRDefault="00000000" w:rsidRPr="00000000" w14:paraId="00000032">
      <w:pPr>
        <w:rPr>
          <w:shd w:fill="fff2cc" w:val="clear"/>
        </w:rPr>
      </w:pPr>
      <w:r w:rsidDel="00000000" w:rsidR="00000000" w:rsidRPr="00000000">
        <w:rPr>
          <w:rtl w:val="0"/>
        </w:rPr>
      </w:r>
    </w:p>
    <w:p w:rsidR="00000000" w:rsidDel="00000000" w:rsidP="00000000" w:rsidRDefault="00000000" w:rsidRPr="00000000" w14:paraId="00000033">
      <w:pPr>
        <w:rPr>
          <w:shd w:fill="fff2cc" w:val="clear"/>
        </w:rPr>
      </w:pPr>
      <w:r w:rsidDel="00000000" w:rsidR="00000000" w:rsidRPr="00000000">
        <w:rPr>
          <w:shd w:fill="fff2cc" w:val="clear"/>
          <w:rtl w:val="0"/>
        </w:rPr>
        <w:t xml:space="preserve">Искренне ваша,</w:t>
      </w:r>
    </w:p>
    <w:p w:rsidR="00000000" w:rsidDel="00000000" w:rsidP="00000000" w:rsidRDefault="00000000" w:rsidRPr="00000000" w14:paraId="00000034">
      <w:pPr>
        <w:rPr>
          <w:sz w:val="24"/>
          <w:szCs w:val="24"/>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hd w:fill="fff2cc" w:val="clear"/>
          <w:rtl w:val="0"/>
        </w:rPr>
        <w:t xml:space="preserve">Команда Impuls ❤️</w:t>
      </w:r>
      <w:r w:rsidDel="00000000" w:rsidR="00000000" w:rsidRPr="00000000">
        <w:rPr>
          <w:sz w:val="24"/>
          <w:szCs w:val="24"/>
          <w:rtl w:val="0"/>
        </w:rPr>
        <w:br w:type="textWrapping"/>
        <w:br w:type="textWrapping"/>
        <w:t xml:space="preserve">ENGLISH CONFIRMACION</w:t>
        <w:br w:type="textWrapping"/>
      </w:r>
    </w:p>
    <w:p w:rsidR="00000000" w:rsidDel="00000000" w:rsidP="00000000" w:rsidRDefault="00000000" w:rsidRPr="00000000" w14:paraId="00000035">
      <w:pPr>
        <w:rPr/>
      </w:pPr>
      <w:r w:rsidDel="00000000" w:rsidR="00000000" w:rsidRPr="00000000">
        <w:rPr>
          <w:rtl w:val="0"/>
        </w:rPr>
        <w:t xml:space="preserve">We are Impuls Medical Center , and are happy to confirm your appointment: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Tomorrow, Wednesday 22/12 at 10:00.</w:t>
      </w:r>
    </w:p>
    <w:p w:rsidR="00000000" w:rsidDel="00000000" w:rsidP="00000000" w:rsidRDefault="00000000" w:rsidRPr="00000000" w14:paraId="00000038">
      <w:pPr>
        <w:rPr/>
      </w:pPr>
      <w:r w:rsidDel="00000000" w:rsidR="00000000" w:rsidRPr="00000000">
        <w:rPr>
          <w:rtl w:val="0"/>
        </w:rPr>
        <w:t xml:space="preserve">📍 Plaza Urquinaona 6, TORRE URQUINAONA, 14th floor, door A1 (Barcelona).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Find out about all our treatments and promotions on our Instagram:</w:t>
      </w:r>
    </w:p>
    <w:p w:rsidR="00000000" w:rsidDel="00000000" w:rsidP="00000000" w:rsidRDefault="00000000" w:rsidRPr="00000000" w14:paraId="0000003B">
      <w:pPr>
        <w:rPr/>
      </w:pPr>
      <w:r w:rsidDel="00000000" w:rsidR="00000000" w:rsidRPr="00000000">
        <w:rPr>
          <w:rtl w:val="0"/>
        </w:rPr>
        <w:t xml:space="preserve">https://www.instagram.com/impuls_proage/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would be very grateful if you can come 5 minutes early so that we can give you our full attention.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look forward to meeting you and helping you achieve your goals! 🌟</w:t>
      </w:r>
    </w:p>
    <w:p w:rsidR="00000000" w:rsidDel="00000000" w:rsidP="00000000" w:rsidRDefault="00000000" w:rsidRPr="00000000" w14:paraId="00000041">
      <w:pPr>
        <w:rPr/>
      </w:pPr>
      <w:r w:rsidDel="00000000" w:rsidR="00000000" w:rsidRPr="00000000">
        <w:rPr>
          <w:rtl w:val="0"/>
        </w:rPr>
        <w:t xml:space="preserve">See you soon!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Sincerely yours,</w:t>
      </w:r>
    </w:p>
    <w:p w:rsidR="00000000" w:rsidDel="00000000" w:rsidP="00000000" w:rsidRDefault="00000000" w:rsidRPr="00000000" w14:paraId="00000044">
      <w:pPr>
        <w:rPr/>
      </w:pPr>
      <w:r w:rsidDel="00000000" w:rsidR="00000000" w:rsidRPr="00000000">
        <w:rPr>
          <w:rtl w:val="0"/>
        </w:rPr>
        <w:t xml:space="preserve">Impuls Team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ffffff"/>
          <w:sz w:val="24"/>
          <w:szCs w:val="24"/>
          <w:shd w:fill="6aa84f" w:val="clear"/>
        </w:rPr>
      </w:pPr>
      <w:r w:rsidDel="00000000" w:rsidR="00000000" w:rsidRPr="00000000">
        <w:rPr>
          <w:sz w:val="24"/>
          <w:szCs w:val="24"/>
          <w:shd w:fill="6aa84f" w:val="clear"/>
          <w:rtl w:val="0"/>
        </w:rPr>
        <w:t xml:space="preserve">Red social </w:t>
        <w:br w:type="textWrapping"/>
      </w:r>
      <w:r w:rsidDel="00000000" w:rsidR="00000000" w:rsidRPr="00000000">
        <w:rPr>
          <w:color w:val="ffffff"/>
          <w:sz w:val="24"/>
          <w:szCs w:val="24"/>
          <w:shd w:fill="6aa84f" w:val="clear"/>
          <w:rtl w:val="0"/>
        </w:rPr>
        <w:t xml:space="preserve">De acuerdo, puedo ayudarle reservar un diagnóstico con nuestros médicos para prepararle un presupuesto y realizar un estudio!</w:t>
      </w:r>
    </w:p>
    <w:p w:rsidR="00000000" w:rsidDel="00000000" w:rsidP="00000000" w:rsidRDefault="00000000" w:rsidRPr="00000000" w14:paraId="00000048">
      <w:pPr>
        <w:rPr>
          <w:sz w:val="24"/>
          <w:szCs w:val="24"/>
          <w:shd w:fill="6aa84f" w:val="clear"/>
        </w:rPr>
      </w:pPr>
      <w:r w:rsidDel="00000000" w:rsidR="00000000" w:rsidRPr="00000000">
        <w:rPr>
          <w:rtl w:val="0"/>
        </w:rPr>
      </w:r>
    </w:p>
    <w:p w:rsidR="00000000" w:rsidDel="00000000" w:rsidP="00000000" w:rsidRDefault="00000000" w:rsidRPr="00000000" w14:paraId="00000049">
      <w:pPr>
        <w:rPr>
          <w:sz w:val="24"/>
          <w:szCs w:val="24"/>
          <w:shd w:fill="6aa84f"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color w:val="ffffff"/>
          <w:sz w:val="24"/>
          <w:szCs w:val="24"/>
          <w:shd w:fill="6aa84f" w:val="clear"/>
          <w:rtl w:val="0"/>
        </w:rPr>
        <w:t xml:space="preserve">Seria para Barcelona o Tarragona?</w:t>
      </w:r>
      <w:r w:rsidDel="00000000" w:rsidR="00000000" w:rsidRPr="00000000">
        <w:rPr>
          <w:rtl w:val="0"/>
        </w:rPr>
      </w:r>
    </w:p>
    <w:p w:rsidR="00000000" w:rsidDel="00000000" w:rsidP="00000000" w:rsidRDefault="00000000" w:rsidRPr="00000000" w14:paraId="0000004A">
      <w:pPr>
        <w:rPr>
          <w:sz w:val="24"/>
          <w:szCs w:val="24"/>
          <w:shd w:fill="6aa84f" w:val="clear"/>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04D">
      <w:pPr>
        <w:pStyle w:val="Title"/>
        <w:jc w:val="both"/>
        <w:rPr>
          <w:sz w:val="36"/>
          <w:szCs w:val="36"/>
          <w:shd w:fill="ffd966" w:val="clear"/>
        </w:rPr>
        <w:sectPr>
          <w:type w:val="continuous"/>
          <w:pgSz w:h="16834" w:w="11909" w:orient="portrait"/>
          <w:pgMar w:bottom="831.3779527559075" w:top="992.1259842519685" w:left="1275.5905511811022" w:right="1440" w:header="170.07874015748033" w:footer="170.07874015748033"/>
        </w:sectPr>
      </w:pPr>
      <w:bookmarkStart w:colFirst="0" w:colLast="0" w:name="_7fqpflf86fkn" w:id="6"/>
      <w:bookmarkEnd w:id="6"/>
      <w:r w:rsidDel="00000000" w:rsidR="00000000" w:rsidRPr="00000000">
        <w:rPr>
          <w:sz w:val="24"/>
          <w:szCs w:val="24"/>
          <w:rtl w:val="0"/>
        </w:rPr>
        <w:br w:type="textWrapping"/>
      </w:r>
      <w:r w:rsidDel="00000000" w:rsidR="00000000" w:rsidRPr="00000000">
        <w:rPr>
          <w:sz w:val="24"/>
          <w:szCs w:val="24"/>
          <w:rtl w:val="0"/>
        </w:rPr>
        <w:br w:type="textWrapping"/>
      </w:r>
      <w:r w:rsidDel="00000000" w:rsidR="00000000" w:rsidRPr="00000000">
        <w:rPr>
          <w:sz w:val="36"/>
          <w:szCs w:val="36"/>
          <w:shd w:fill="ffd966" w:val="clear"/>
          <w:rtl w:val="0"/>
        </w:rPr>
        <w:t xml:space="preserve">RECORDATORIO CITA</w:t>
        <w:br w:type="textWrapping"/>
      </w:r>
    </w:p>
    <w:p w:rsidR="00000000" w:rsidDel="00000000" w:rsidP="00000000" w:rsidRDefault="00000000" w:rsidRPr="00000000" w14:paraId="0000004E">
      <w:pPr>
        <w:rPr>
          <w:highlight w:val="white"/>
        </w:rPr>
      </w:pPr>
      <w:r w:rsidDel="00000000" w:rsidR="00000000" w:rsidRPr="00000000">
        <w:rPr>
          <w:rtl w:val="0"/>
        </w:rPr>
        <w:br w:type="textWrapping"/>
      </w:r>
      <w:r w:rsidDel="00000000" w:rsidR="00000000" w:rsidRPr="00000000">
        <w:rPr>
          <w:highlight w:val="white"/>
          <w:rtl w:val="0"/>
        </w:rPr>
        <w:t xml:space="preserve">Buenas tardes,Cristina! ¿Cómo está? </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Somos Centro Médico IMPULS, le recordamos que tiene cita con nosotros-</w:t>
      </w:r>
    </w:p>
    <w:p w:rsidR="00000000" w:rsidDel="00000000" w:rsidP="00000000" w:rsidRDefault="00000000" w:rsidRPr="00000000" w14:paraId="00000051">
      <w:pPr>
        <w:rPr>
          <w:highlight w:val="white"/>
        </w:rPr>
      </w:pPr>
      <w:r w:rsidDel="00000000" w:rsidR="00000000" w:rsidRPr="00000000">
        <w:rPr>
          <w:highlight w:val="white"/>
          <w:rtl w:val="0"/>
        </w:rPr>
        <w:t xml:space="preserve"> Mañana,Sabado 16/01 a las 11-00</w:t>
        <w:br w:type="textWrapping"/>
        <w:br w:type="textWrapping"/>
        <w:t xml:space="preserve">- Plaza Urquinaona 6, Planta 14 Puerta A1 (Barcelona)</w:t>
      </w:r>
    </w:p>
    <w:p w:rsidR="00000000" w:rsidDel="00000000" w:rsidP="00000000" w:rsidRDefault="00000000" w:rsidRPr="00000000" w14:paraId="00000052">
      <w:pPr>
        <w:rPr>
          <w:highlight w:val="white"/>
        </w:rPr>
      </w:pPr>
      <w:r w:rsidDel="00000000" w:rsidR="00000000" w:rsidRPr="00000000">
        <w:rPr>
          <w:highlight w:val="white"/>
          <w:rtl w:val="0"/>
        </w:rPr>
        <w:t xml:space="preserve">- Pl. de la Generalitat, 1, local 7 (Tarragona)</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Fonts w:ascii="Arial Unicode MS" w:cs="Arial Unicode MS" w:eastAsia="Arial Unicode MS" w:hAnsi="Arial Unicode MS"/>
          <w:highlight w:val="white"/>
          <w:rtl w:val="0"/>
        </w:rPr>
        <w:t xml:space="preserve">✅  ¿Podrá asistir?</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spacing w:after="240" w:before="240" w:lineRule="auto"/>
        <w:rPr>
          <w:highlight w:val="white"/>
        </w:rPr>
      </w:pPr>
      <w:r w:rsidDel="00000000" w:rsidR="00000000" w:rsidRPr="00000000">
        <w:rPr>
          <w:highlight w:val="white"/>
          <w:rtl w:val="0"/>
        </w:rPr>
        <w:t xml:space="preserve">Good afternoon, Cristina! How are you?</w:t>
      </w:r>
    </w:p>
    <w:p w:rsidR="00000000" w:rsidDel="00000000" w:rsidP="00000000" w:rsidRDefault="00000000" w:rsidRPr="00000000" w14:paraId="00000058">
      <w:pPr>
        <w:spacing w:after="240" w:before="240" w:lineRule="auto"/>
        <w:rPr>
          <w:highlight w:val="white"/>
        </w:rPr>
      </w:pPr>
      <w:r w:rsidDel="00000000" w:rsidR="00000000" w:rsidRPr="00000000">
        <w:rPr>
          <w:highlight w:val="white"/>
          <w:rtl w:val="0"/>
        </w:rPr>
        <w:t xml:space="preserve">We are Centro Médico IMPULS, and we would like to remind you that you have an appointment with us tomorrow, Saturday 16/01 at 11:00.</w:t>
      </w:r>
    </w:p>
    <w:p w:rsidR="00000000" w:rsidDel="00000000" w:rsidP="00000000" w:rsidRDefault="00000000" w:rsidRPr="00000000" w14:paraId="00000059">
      <w:pPr>
        <w:numPr>
          <w:ilvl w:val="0"/>
          <w:numId w:val="12"/>
        </w:numPr>
        <w:spacing w:after="0" w:afterAutospacing="0" w:before="240" w:lineRule="auto"/>
        <w:ind w:left="720" w:hanging="360"/>
        <w:jc w:val="left"/>
        <w:rPr>
          <w:highlight w:val="white"/>
        </w:rPr>
      </w:pPr>
      <w:r w:rsidDel="00000000" w:rsidR="00000000" w:rsidRPr="00000000">
        <w:rPr>
          <w:highlight w:val="white"/>
          <w:rtl w:val="0"/>
        </w:rPr>
        <w:t xml:space="preserve">Plaza Urquinaona 6, Floor 14, Door A1 (Barcelona)</w:t>
      </w:r>
    </w:p>
    <w:p w:rsidR="00000000" w:rsidDel="00000000" w:rsidP="00000000" w:rsidRDefault="00000000" w:rsidRPr="00000000" w14:paraId="0000005A">
      <w:pPr>
        <w:numPr>
          <w:ilvl w:val="0"/>
          <w:numId w:val="12"/>
        </w:numPr>
        <w:spacing w:after="240" w:before="0" w:beforeAutospacing="0" w:lineRule="auto"/>
        <w:ind w:left="720" w:hanging="360"/>
        <w:jc w:val="left"/>
        <w:rPr>
          <w:highlight w:val="white"/>
        </w:rPr>
      </w:pPr>
      <w:r w:rsidDel="00000000" w:rsidR="00000000" w:rsidRPr="00000000">
        <w:rPr>
          <w:highlight w:val="white"/>
          <w:rtl w:val="0"/>
        </w:rPr>
        <w:t xml:space="preserve">Pl. de la Generalitat, 1, local 7 (Tarragona)</w:t>
      </w:r>
    </w:p>
    <w:p w:rsidR="00000000" w:rsidDel="00000000" w:rsidP="00000000" w:rsidRDefault="00000000" w:rsidRPr="00000000" w14:paraId="0000005B">
      <w:pP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 Will you be able to attend?</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jc w:val="both"/>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061">
      <w:pPr>
        <w:jc w:val="both"/>
        <w:rPr>
          <w:highlight w:val="white"/>
        </w:rPr>
      </w:pPr>
      <w:r w:rsidDel="00000000" w:rsidR="00000000" w:rsidRPr="00000000">
        <w:rPr>
          <w:rtl w:val="0"/>
        </w:rPr>
      </w:r>
    </w:p>
    <w:p w:rsidR="00000000" w:rsidDel="00000000" w:rsidP="00000000" w:rsidRDefault="00000000" w:rsidRPr="00000000" w14:paraId="00000062">
      <w:pPr>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br w:type="textWrapping"/>
        <w:t xml:space="preserve">Muchas gracias por la confirmación , que tenga una tarde perfecta y hasta el Lunes!✨</w:t>
        <w:br w:type="textWrapping"/>
      </w:r>
    </w:p>
    <w:p w:rsidR="00000000" w:rsidDel="00000000" w:rsidP="00000000" w:rsidRDefault="00000000" w:rsidRPr="00000000" w14:paraId="00000063">
      <w:pPr>
        <w:jc w:val="both"/>
        <w:rPr>
          <w:sz w:val="24"/>
          <w:szCs w:val="24"/>
          <w:highlight w:val="white"/>
        </w:rPr>
      </w:pPr>
      <w:r w:rsidDel="00000000" w:rsidR="00000000" w:rsidRPr="00000000">
        <w:rPr>
          <w:sz w:val="24"/>
          <w:szCs w:val="24"/>
          <w:highlight w:val="white"/>
          <w:rtl w:val="0"/>
        </w:rPr>
        <w:t xml:space="preserve">Pl. Urquinaona, 6, planta 14, puerta A1</w:t>
        <w:br w:type="textWrapping"/>
        <w:t xml:space="preserve">Barcelona </w:t>
      </w:r>
      <w:hyperlink r:id="rId15">
        <w:r w:rsidDel="00000000" w:rsidR="00000000" w:rsidRPr="00000000">
          <w:rPr>
            <w:color w:val="1155cc"/>
            <w:sz w:val="24"/>
            <w:szCs w:val="24"/>
            <w:highlight w:val="white"/>
            <w:u w:val="single"/>
            <w:rtl w:val="0"/>
          </w:rPr>
          <w:t xml:space="preserve">https://maps.app.goo.gl/fDW4nHQUBUuqGJdCA</w:t>
        </w:r>
      </w:hyperlink>
      <w:r w:rsidDel="00000000" w:rsidR="00000000" w:rsidRPr="00000000">
        <w:rPr>
          <w:sz w:val="24"/>
          <w:szCs w:val="24"/>
          <w:highlight w:val="white"/>
          <w:rtl w:val="0"/>
        </w:rPr>
        <w:t xml:space="preserve"> </w:t>
      </w:r>
    </w:p>
    <w:p w:rsidR="00000000" w:rsidDel="00000000" w:rsidP="00000000" w:rsidRDefault="00000000" w:rsidRPr="00000000" w14:paraId="00000064">
      <w:pPr>
        <w:jc w:val="both"/>
        <w:rPr>
          <w:sz w:val="24"/>
          <w:szCs w:val="24"/>
          <w:highlight w:val="white"/>
        </w:rPr>
      </w:pPr>
      <w:r w:rsidDel="00000000" w:rsidR="00000000" w:rsidRPr="00000000">
        <w:rPr>
          <w:sz w:val="24"/>
          <w:szCs w:val="24"/>
          <w:highlight w:val="white"/>
          <w:rtl w:val="0"/>
        </w:rPr>
        <w:t xml:space="preserve">Pl. de la Generalitat 1, Local 7</w:t>
        <w:br w:type="textWrapping"/>
        <w:t xml:space="preserve">Tarragona, </w:t>
      </w:r>
      <w:hyperlink r:id="rId16">
        <w:r w:rsidDel="00000000" w:rsidR="00000000" w:rsidRPr="00000000">
          <w:rPr>
            <w:color w:val="1155cc"/>
            <w:sz w:val="24"/>
            <w:szCs w:val="24"/>
            <w:highlight w:val="white"/>
            <w:u w:val="single"/>
            <w:rtl w:val="0"/>
          </w:rPr>
          <w:t xml:space="preserve">https://maps.app.goo.gl/85K1efUiJSyPUCoTA</w:t>
        </w:r>
      </w:hyperlink>
      <w:r w:rsidDel="00000000" w:rsidR="00000000" w:rsidRPr="00000000">
        <w:rPr>
          <w:sz w:val="24"/>
          <w:szCs w:val="24"/>
          <w:highlight w:val="white"/>
          <w:rtl w:val="0"/>
        </w:rPr>
        <w:t xml:space="preserve">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pStyle w:val="Title"/>
        <w:jc w:val="both"/>
        <w:rPr>
          <w:color w:val="ff0000"/>
        </w:rPr>
      </w:pPr>
      <w:bookmarkStart w:colFirst="0" w:colLast="0" w:name="_y0cxm6mic6gi" w:id="7"/>
      <w:bookmarkEnd w:id="7"/>
      <w:r w:rsidDel="00000000" w:rsidR="00000000" w:rsidRPr="00000000">
        <w:rPr>
          <w:rtl w:val="0"/>
        </w:rPr>
      </w:r>
    </w:p>
    <w:p w:rsidR="00000000" w:rsidDel="00000000" w:rsidP="00000000" w:rsidRDefault="00000000" w:rsidRPr="00000000" w14:paraId="00000067">
      <w:pPr>
        <w:pStyle w:val="Title"/>
        <w:jc w:val="both"/>
        <w:rPr>
          <w:sz w:val="28"/>
          <w:szCs w:val="28"/>
          <w:shd w:fill="f4cccc" w:val="clear"/>
        </w:rPr>
      </w:pPr>
      <w:bookmarkStart w:colFirst="0" w:colLast="0" w:name="_sk936s455l20" w:id="8"/>
      <w:bookmarkEnd w:id="8"/>
      <w:r w:rsidDel="00000000" w:rsidR="00000000" w:rsidRPr="00000000">
        <w:rPr>
          <w:sz w:val="28"/>
          <w:szCs w:val="28"/>
          <w:shd w:fill="f4cccc" w:val="clear"/>
          <w:rtl w:val="0"/>
        </w:rPr>
        <w:br w:type="textWrapping"/>
      </w:r>
      <w:r w:rsidDel="00000000" w:rsidR="00000000" w:rsidRPr="00000000">
        <w:rPr>
          <w:sz w:val="32"/>
          <w:szCs w:val="32"/>
          <w:shd w:fill="f4cccc" w:val="clear"/>
          <w:rtl w:val="0"/>
        </w:rPr>
        <w:t xml:space="preserve">EXTRA RECORDATORIO - DE ANTEMANO (citas del dia despues de mañana)</w:t>
      </w:r>
      <w:r w:rsidDel="00000000" w:rsidR="00000000" w:rsidRPr="00000000">
        <w:rPr>
          <w:rtl w:val="0"/>
        </w:rPr>
      </w:r>
    </w:p>
    <w:p w:rsidR="00000000" w:rsidDel="00000000" w:rsidP="00000000" w:rsidRDefault="00000000" w:rsidRPr="00000000" w14:paraId="00000068">
      <w:pPr>
        <w:spacing w:after="240" w:lineRule="auto"/>
        <w:jc w:val="both"/>
        <w:rPr>
          <w:sz w:val="24"/>
          <w:szCs w:val="24"/>
          <w:highlight w:val="white"/>
        </w:rPr>
      </w:pPr>
      <w:r w:rsidDel="00000000" w:rsidR="00000000" w:rsidRPr="00000000">
        <w:rPr>
          <w:sz w:val="24"/>
          <w:szCs w:val="24"/>
          <w:highlight w:val="white"/>
          <w:rtl w:val="0"/>
        </w:rPr>
        <w:t xml:space="preserve">Buenas tardes xxxxx ! ¿Cómo está?</w:t>
        <w:br w:type="textWrapping"/>
        <w:t xml:space="preserve">Somos Centro Médico IMPULS, le recordamos que tiene cita con nosotros-</w:t>
        <w:br w:type="textWrapping"/>
        <w:t xml:space="preserve"> *El Miércoles 09/10 a las 10-00*</w:t>
        <w:br w:type="textWrapping"/>
        <w:br w:type="textWrapping"/>
      </w:r>
      <w:r w:rsidDel="00000000" w:rsidR="00000000" w:rsidRPr="00000000">
        <w:rPr>
          <w:i w:val="1"/>
          <w:sz w:val="24"/>
          <w:szCs w:val="24"/>
          <w:highlight w:val="white"/>
          <w:rtl w:val="0"/>
        </w:rPr>
        <w:t xml:space="preserve">Mañana le llegará otro mensaje para confirmar!</w:t>
      </w:r>
      <w:r w:rsidDel="00000000" w:rsidR="00000000" w:rsidRPr="00000000">
        <w:rPr>
          <w:sz w:val="24"/>
          <w:szCs w:val="24"/>
          <w:highlight w:val="white"/>
          <w:rtl w:val="0"/>
        </w:rPr>
        <w:br w:type="textWrapping"/>
        <w:br w:type="textWrapping"/>
        <w:br w:type="textWrapping"/>
        <w:t xml:space="preserve">Conozca todos los tratamientos y promociones en nuestro IG: </w:t>
        <w:br w:type="textWrapping"/>
        <w:t xml:space="preserve">https://www.instagram.com/impuls_proage/</w:t>
      </w:r>
    </w:p>
    <w:p w:rsidR="00000000" w:rsidDel="00000000" w:rsidP="00000000" w:rsidRDefault="00000000" w:rsidRPr="00000000" w14:paraId="00000069">
      <w:pPr>
        <w:spacing w:after="240" w:lineRule="auto"/>
        <w:jc w:val="both"/>
        <w:rPr>
          <w:b w:val="1"/>
          <w:color w:val="ff0000"/>
          <w:highlight w:val="white"/>
        </w:rPr>
      </w:pPr>
      <w:r w:rsidDel="00000000" w:rsidR="00000000" w:rsidRPr="00000000">
        <w:rPr>
          <w:sz w:val="24"/>
          <w:szCs w:val="24"/>
          <w:highlight w:val="white"/>
          <w:rtl w:val="0"/>
        </w:rPr>
        <w:t xml:space="preserve">¡Le esperamos con muchas ganas! 🍀</w:t>
        <w:br w:type="textWrapping"/>
      </w:r>
      <w:r w:rsidDel="00000000" w:rsidR="00000000" w:rsidRPr="00000000">
        <w:rPr>
          <w:rtl w:val="0"/>
        </w:rPr>
      </w:r>
    </w:p>
    <w:p w:rsidR="00000000" w:rsidDel="00000000" w:rsidP="00000000" w:rsidRDefault="00000000" w:rsidRPr="00000000" w14:paraId="0000006A">
      <w:pPr>
        <w:spacing w:after="240" w:lineRule="auto"/>
        <w:jc w:val="both"/>
        <w:rPr>
          <w:b w:val="1"/>
          <w:color w:val="ff0000"/>
        </w:rPr>
      </w:pPr>
      <w:r w:rsidDel="00000000" w:rsidR="00000000" w:rsidRPr="00000000">
        <w:rPr>
          <w:rtl w:val="0"/>
        </w:rPr>
      </w:r>
    </w:p>
    <w:p w:rsidR="00000000" w:rsidDel="00000000" w:rsidP="00000000" w:rsidRDefault="00000000" w:rsidRPr="00000000" w14:paraId="0000006B">
      <w:pPr>
        <w:pStyle w:val="Title"/>
        <w:jc w:val="both"/>
        <w:rPr>
          <w:sz w:val="24"/>
          <w:szCs w:val="24"/>
        </w:rPr>
      </w:pPr>
      <w:bookmarkStart w:colFirst="0" w:colLast="0" w:name="_f2mrxtowhra9" w:id="9"/>
      <w:bookmarkEnd w:id="9"/>
      <w:r w:rsidDel="00000000" w:rsidR="00000000" w:rsidRPr="00000000">
        <w:rPr>
          <w:sz w:val="42"/>
          <w:szCs w:val="42"/>
          <w:highlight w:val="red"/>
          <w:rtl w:val="0"/>
        </w:rPr>
        <w:t xml:space="preserve">CUENTA para pagar con transferencia</w:t>
      </w:r>
      <w:r w:rsidDel="00000000" w:rsidR="00000000" w:rsidRPr="00000000">
        <w:rPr>
          <w:sz w:val="42"/>
          <w:szCs w:val="42"/>
          <w:shd w:fill="fce5cd" w:val="clear"/>
          <w:rtl w:val="0"/>
        </w:rPr>
        <w:t xml:space="preserve"> </w:t>
      </w: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ES80 0182 4618 1302 0029 5403      Malita Laser SL ,</w:t>
      </w:r>
    </w:p>
    <w:p w:rsidR="00000000" w:rsidDel="00000000" w:rsidP="00000000" w:rsidRDefault="00000000" w:rsidRPr="00000000" w14:paraId="0000006D">
      <w:pPr>
        <w:spacing w:after="240" w:lineRule="auto"/>
        <w:jc w:val="both"/>
        <w:rPr>
          <w:b w:val="1"/>
          <w:color w:val="ff0000"/>
        </w:rPr>
      </w:pPr>
      <w:r w:rsidDel="00000000" w:rsidR="00000000" w:rsidRPr="00000000">
        <w:rPr>
          <w:rtl w:val="0"/>
        </w:rPr>
      </w:r>
    </w:p>
    <w:p w:rsidR="00000000" w:rsidDel="00000000" w:rsidP="00000000" w:rsidRDefault="00000000" w:rsidRPr="00000000" w14:paraId="0000006E">
      <w:pPr>
        <w:spacing w:after="240" w:lineRule="auto"/>
        <w:jc w:val="both"/>
        <w:rPr>
          <w:b w:val="1"/>
          <w:color w:val="ff0000"/>
        </w:rPr>
      </w:pPr>
      <w:r w:rsidDel="00000000" w:rsidR="00000000" w:rsidRPr="00000000">
        <w:rPr>
          <w:rtl w:val="0"/>
        </w:rPr>
      </w:r>
    </w:p>
    <w:p w:rsidR="00000000" w:rsidDel="00000000" w:rsidP="00000000" w:rsidRDefault="00000000" w:rsidRPr="00000000" w14:paraId="0000006F">
      <w:pPr>
        <w:spacing w:after="240" w:lineRule="auto"/>
        <w:jc w:val="both"/>
        <w:rPr>
          <w:b w:val="1"/>
          <w:color w:val="ff0000"/>
        </w:rPr>
      </w:pPr>
      <w:r w:rsidDel="00000000" w:rsidR="00000000" w:rsidRPr="00000000">
        <w:rPr>
          <w:rtl w:val="0"/>
        </w:rPr>
      </w:r>
    </w:p>
    <w:p w:rsidR="00000000" w:rsidDel="00000000" w:rsidP="00000000" w:rsidRDefault="00000000" w:rsidRPr="00000000" w14:paraId="00000070">
      <w:pPr>
        <w:pStyle w:val="Title"/>
        <w:jc w:val="both"/>
        <w:rPr>
          <w:sz w:val="18"/>
          <w:szCs w:val="18"/>
          <w:highlight w:val="yellow"/>
        </w:rPr>
      </w:pPr>
      <w:bookmarkStart w:colFirst="0" w:colLast="0" w:name="_c5ezvjaldr22" w:id="10"/>
      <w:bookmarkEnd w:id="10"/>
      <w:r w:rsidDel="00000000" w:rsidR="00000000" w:rsidRPr="00000000">
        <w:rPr>
          <w:sz w:val="46"/>
          <w:szCs w:val="46"/>
          <w:highlight w:val="yellow"/>
          <w:rtl w:val="0"/>
        </w:rPr>
        <w:t xml:space="preserve">PACKS</w:t>
      </w:r>
      <w:r w:rsidDel="00000000" w:rsidR="00000000" w:rsidRPr="00000000">
        <w:rPr>
          <w:sz w:val="18"/>
          <w:szCs w:val="18"/>
          <w:highlight w:val="yellow"/>
          <w:rtl w:val="0"/>
        </w:rPr>
        <w:t xml:space="preserve"> </w:t>
      </w:r>
    </w:p>
    <w:p w:rsidR="00000000" w:rsidDel="00000000" w:rsidP="00000000" w:rsidRDefault="00000000" w:rsidRPr="00000000" w14:paraId="00000071">
      <w:pPr>
        <w:numPr>
          <w:ilvl w:val="0"/>
          <w:numId w:val="4"/>
        </w:numPr>
        <w:spacing w:after="0" w:afterAutospacing="0"/>
        <w:ind w:left="720" w:hanging="360"/>
        <w:rPr>
          <w:highlight w:val="white"/>
        </w:rPr>
      </w:pPr>
      <w:r w:rsidDel="00000000" w:rsidR="00000000" w:rsidRPr="00000000">
        <w:rPr>
          <w:highlight w:val="white"/>
          <w:rtl w:val="0"/>
        </w:rPr>
        <w:t xml:space="preserve">Fotona 4D Pack 3 </w:t>
      </w:r>
    </w:p>
    <w:p w:rsidR="00000000" w:rsidDel="00000000" w:rsidP="00000000" w:rsidRDefault="00000000" w:rsidRPr="00000000" w14:paraId="00000072">
      <w:pPr>
        <w:numPr>
          <w:ilvl w:val="0"/>
          <w:numId w:val="4"/>
        </w:numPr>
        <w:spacing w:before="0" w:beforeAutospacing="0"/>
        <w:ind w:left="720" w:hanging="360"/>
        <w:rPr>
          <w:highlight w:val="white"/>
        </w:rPr>
      </w:pPr>
      <w:r w:rsidDel="00000000" w:rsidR="00000000" w:rsidRPr="00000000">
        <w:rPr>
          <w:highlight w:val="white"/>
          <w:rtl w:val="0"/>
        </w:rPr>
        <w:t xml:space="preserve">Fotona 4D Pack Anual </w:t>
      </w:r>
    </w:p>
    <w:p w:rsidR="00000000" w:rsidDel="00000000" w:rsidP="00000000" w:rsidRDefault="00000000" w:rsidRPr="00000000" w14:paraId="00000073">
      <w:pPr>
        <w:ind w:left="720" w:firstLine="0"/>
        <w:rPr>
          <w:highlight w:val="white"/>
        </w:rPr>
      </w:pPr>
      <w:r w:rsidDel="00000000" w:rsidR="00000000" w:rsidRPr="00000000">
        <w:rPr>
          <w:highlight w:val="white"/>
          <w:rtl w:val="0"/>
        </w:rPr>
        <w:t xml:space="preserve">Precio por el pack anual (incluye hasta 6 tratamientos) </w:t>
        <w:br w:type="textWrapping"/>
        <w:t xml:space="preserve">SmoothEyes Pack 3+1 + cremas Age Element Firming Eye Control y Sun Protective Repairing Stick </w:t>
      </w:r>
    </w:p>
    <w:p w:rsidR="00000000" w:rsidDel="00000000" w:rsidP="00000000" w:rsidRDefault="00000000" w:rsidRPr="00000000" w14:paraId="00000074">
      <w:pPr>
        <w:rPr>
          <w:b w:val="1"/>
          <w:color w:val="ff0000"/>
          <w:highlight w:val="white"/>
        </w:rPr>
      </w:pPr>
      <w:r w:rsidDel="00000000" w:rsidR="00000000" w:rsidRPr="00000000">
        <w:rPr>
          <w:b w:val="1"/>
          <w:color w:val="ff0000"/>
          <w:highlight w:val="white"/>
          <w:rtl w:val="0"/>
        </w:rPr>
        <w:t xml:space="preserve">Gyno 4D</w:t>
      </w:r>
    </w:p>
    <w:p w:rsidR="00000000" w:rsidDel="00000000" w:rsidP="00000000" w:rsidRDefault="00000000" w:rsidRPr="00000000" w14:paraId="00000075">
      <w:pPr>
        <w:ind w:left="720" w:firstLine="0"/>
        <w:rPr>
          <w:sz w:val="24"/>
          <w:szCs w:val="24"/>
          <w:highlight w:val="white"/>
        </w:rPr>
      </w:pPr>
      <w:r w:rsidDel="00000000" w:rsidR="00000000" w:rsidRPr="00000000">
        <w:rPr>
          <w:highlight w:val="white"/>
          <w:rtl w:val="0"/>
        </w:rPr>
        <w:t xml:space="preserve">-</w:t>
      </w:r>
      <w:r w:rsidDel="00000000" w:rsidR="00000000" w:rsidRPr="00000000">
        <w:rPr>
          <w:highlight w:val="white"/>
          <w:rtl w:val="0"/>
        </w:rPr>
        <w:t xml:space="preserve">Gyno 4D Pack 3 + </w:t>
      </w:r>
      <w:r w:rsidDel="00000000" w:rsidR="00000000" w:rsidRPr="00000000">
        <w:rPr>
          <w:sz w:val="24"/>
          <w:szCs w:val="24"/>
          <w:highlight w:val="white"/>
          <w:rtl w:val="0"/>
        </w:rPr>
        <w:t xml:space="preserve">Hydragel intimate de MESOESTETIC </w:t>
      </w:r>
    </w:p>
    <w:p w:rsidR="00000000" w:rsidDel="00000000" w:rsidP="00000000" w:rsidRDefault="00000000" w:rsidRPr="00000000" w14:paraId="00000076">
      <w:pPr>
        <w:ind w:left="720" w:firstLine="0"/>
        <w:rPr>
          <w:highlight w:val="white"/>
        </w:rPr>
      </w:pPr>
      <w:r w:rsidDel="00000000" w:rsidR="00000000" w:rsidRPr="00000000">
        <w:rPr>
          <w:highlight w:val="white"/>
          <w:rtl w:val="0"/>
        </w:rPr>
        <w:t xml:space="preserve">-</w:t>
      </w:r>
      <w:r w:rsidDel="00000000" w:rsidR="00000000" w:rsidRPr="00000000">
        <w:rPr>
          <w:highlight w:val="white"/>
          <w:rtl w:val="0"/>
        </w:rPr>
        <w:t xml:space="preserve">Rejuv FracTat Pack 3  + </w:t>
      </w:r>
      <w:r w:rsidDel="00000000" w:rsidR="00000000" w:rsidRPr="00000000">
        <w:rPr>
          <w:sz w:val="24"/>
          <w:szCs w:val="24"/>
          <w:highlight w:val="white"/>
          <w:rtl w:val="0"/>
        </w:rPr>
        <w:t xml:space="preserve">crema Fast Skin Repair de MESOESTETIC</w:t>
        <w:br w:type="textWrapping"/>
      </w:r>
      <w:r w:rsidDel="00000000" w:rsidR="00000000" w:rsidRPr="00000000">
        <w:rPr>
          <w:highlight w:val="white"/>
          <w:rtl w:val="0"/>
        </w:rPr>
        <w:t xml:space="preserve">-</w:t>
      </w:r>
      <w:r w:rsidDel="00000000" w:rsidR="00000000" w:rsidRPr="00000000">
        <w:rPr>
          <w:highlight w:val="white"/>
          <w:rtl w:val="0"/>
        </w:rPr>
        <w:t xml:space="preserve">Rejuv de Manos Pack 3+Dermapen =  3 ttos + Dermapen Regalo</w:t>
      </w:r>
    </w:p>
    <w:p w:rsidR="00000000" w:rsidDel="00000000" w:rsidP="00000000" w:rsidRDefault="00000000" w:rsidRPr="00000000" w14:paraId="00000077">
      <w:pPr>
        <w:ind w:left="720" w:firstLine="0"/>
        <w:rPr>
          <w:highlight w:val="white"/>
        </w:rPr>
      </w:pPr>
      <w:r w:rsidDel="00000000" w:rsidR="00000000" w:rsidRPr="00000000">
        <w:rPr>
          <w:highlight w:val="white"/>
          <w:rtl w:val="0"/>
        </w:rPr>
        <w:t xml:space="preserve">-Rejuv de Manos Pack 3+Hidratación con Ácido Hialurónico (Redensity I) </w:t>
      </w:r>
    </w:p>
    <w:p w:rsidR="00000000" w:rsidDel="00000000" w:rsidP="00000000" w:rsidRDefault="00000000" w:rsidRPr="00000000" w14:paraId="00000078">
      <w:pPr>
        <w:rPr>
          <w:b w:val="1"/>
          <w:color w:val="ff0000"/>
          <w:highlight w:val="white"/>
        </w:rPr>
      </w:pPr>
      <w:r w:rsidDel="00000000" w:rsidR="00000000" w:rsidRPr="00000000">
        <w:rPr>
          <w:b w:val="1"/>
          <w:color w:val="ff0000"/>
          <w:highlight w:val="white"/>
          <w:rtl w:val="0"/>
        </w:rPr>
        <w:t xml:space="preserve">Pigmentación</w:t>
      </w:r>
    </w:p>
    <w:p w:rsidR="00000000" w:rsidDel="00000000" w:rsidP="00000000" w:rsidRDefault="00000000" w:rsidRPr="00000000" w14:paraId="00000079">
      <w:pPr>
        <w:numPr>
          <w:ilvl w:val="0"/>
          <w:numId w:val="3"/>
        </w:numPr>
        <w:spacing w:after="0" w:afterAutospacing="0"/>
        <w:ind w:left="720" w:hanging="360"/>
        <w:rPr>
          <w:highlight w:val="white"/>
        </w:rPr>
      </w:pPr>
      <w:r w:rsidDel="00000000" w:rsidR="00000000" w:rsidRPr="00000000">
        <w:rPr>
          <w:highlight w:val="white"/>
          <w:rtl w:val="0"/>
        </w:rPr>
        <w:t xml:space="preserve">Pack 5+1 (cara) con 2 cremas (Tran3x gelcream y protección solar de Mesoestetic) </w:t>
      </w:r>
    </w:p>
    <w:p w:rsidR="00000000" w:rsidDel="00000000" w:rsidP="00000000" w:rsidRDefault="00000000" w:rsidRPr="00000000" w14:paraId="0000007A">
      <w:pPr>
        <w:numPr>
          <w:ilvl w:val="0"/>
          <w:numId w:val="3"/>
        </w:numPr>
        <w:spacing w:after="0" w:afterAutospacing="0" w:before="0" w:beforeAutospacing="0"/>
        <w:ind w:left="720" w:hanging="360"/>
        <w:rPr>
          <w:highlight w:val="white"/>
        </w:rPr>
      </w:pPr>
      <w:r w:rsidDel="00000000" w:rsidR="00000000" w:rsidRPr="00000000">
        <w:rPr>
          <w:highlight w:val="white"/>
          <w:rtl w:val="0"/>
        </w:rPr>
        <w:t xml:space="preserve">Pack Pigmentación + Rosácea 5+2 (5 tratamientos para melasma y otros tipos de pigmentación con StarWalker y 2 tratamientos para Rosácea en primera y tercera sesiones) + Tran3x gelcream </w:t>
      </w:r>
    </w:p>
    <w:p w:rsidR="00000000" w:rsidDel="00000000" w:rsidP="00000000" w:rsidRDefault="00000000" w:rsidRPr="00000000" w14:paraId="0000007B">
      <w:pPr>
        <w:numPr>
          <w:ilvl w:val="0"/>
          <w:numId w:val="3"/>
        </w:numPr>
        <w:spacing w:after="0" w:afterAutospacing="0" w:before="0" w:beforeAutospacing="0"/>
        <w:ind w:left="720" w:hanging="360"/>
        <w:rPr>
          <w:highlight w:val="white"/>
        </w:rPr>
      </w:pPr>
      <w:r w:rsidDel="00000000" w:rsidR="00000000" w:rsidRPr="00000000">
        <w:rPr>
          <w:highlight w:val="white"/>
          <w:rtl w:val="0"/>
        </w:rPr>
        <w:t xml:space="preserve">Pack 5+1 (axilas) + Dermamelan Intimate de Mesoestetic </w:t>
      </w:r>
    </w:p>
    <w:p w:rsidR="00000000" w:rsidDel="00000000" w:rsidP="00000000" w:rsidRDefault="00000000" w:rsidRPr="00000000" w14:paraId="0000007C">
      <w:pPr>
        <w:numPr>
          <w:ilvl w:val="0"/>
          <w:numId w:val="3"/>
        </w:numPr>
        <w:spacing w:before="0" w:beforeAutospacing="0"/>
        <w:ind w:left="720" w:hanging="360"/>
        <w:rPr>
          <w:highlight w:val="white"/>
        </w:rPr>
      </w:pPr>
      <w:r w:rsidDel="00000000" w:rsidR="00000000" w:rsidRPr="00000000">
        <w:rPr>
          <w:highlight w:val="white"/>
          <w:rtl w:val="0"/>
        </w:rPr>
        <w:t xml:space="preserve">Pack 5+1 (ingles) + Dermamelan Intimate de Mesoestetic </w:t>
      </w:r>
    </w:p>
    <w:p w:rsidR="00000000" w:rsidDel="00000000" w:rsidP="00000000" w:rsidRDefault="00000000" w:rsidRPr="00000000" w14:paraId="0000007D">
      <w:pPr>
        <w:rPr>
          <w:b w:val="1"/>
          <w:color w:val="ff0000"/>
          <w:highlight w:val="white"/>
        </w:rPr>
      </w:pPr>
      <w:r w:rsidDel="00000000" w:rsidR="00000000" w:rsidRPr="00000000">
        <w:rPr>
          <w:b w:val="1"/>
          <w:color w:val="ff0000"/>
          <w:highlight w:val="white"/>
          <w:rtl w:val="0"/>
        </w:rPr>
        <w:t xml:space="preserve">Onicomicosis</w:t>
      </w:r>
    </w:p>
    <w:p w:rsidR="00000000" w:rsidDel="00000000" w:rsidP="00000000" w:rsidRDefault="00000000" w:rsidRPr="00000000" w14:paraId="0000007E">
      <w:pPr>
        <w:numPr>
          <w:ilvl w:val="0"/>
          <w:numId w:val="6"/>
        </w:numPr>
        <w:ind w:left="720" w:hanging="360"/>
        <w:rPr>
          <w:highlight w:val="white"/>
        </w:rPr>
      </w:pPr>
      <w:r w:rsidDel="00000000" w:rsidR="00000000" w:rsidRPr="00000000">
        <w:rPr>
          <w:highlight w:val="white"/>
          <w:rtl w:val="0"/>
        </w:rPr>
        <w:t xml:space="preserve">Pack 5+1 </w:t>
      </w:r>
    </w:p>
    <w:p w:rsidR="00000000" w:rsidDel="00000000" w:rsidP="00000000" w:rsidRDefault="00000000" w:rsidRPr="00000000" w14:paraId="0000007F">
      <w:pPr>
        <w:rPr>
          <w:b w:val="1"/>
          <w:color w:val="ff0000"/>
          <w:highlight w:val="white"/>
        </w:rPr>
      </w:pPr>
      <w:r w:rsidDel="00000000" w:rsidR="00000000" w:rsidRPr="00000000">
        <w:rPr>
          <w:b w:val="1"/>
          <w:color w:val="ff0000"/>
          <w:highlight w:val="white"/>
          <w:rtl w:val="0"/>
        </w:rPr>
        <w:t xml:space="preserve">Tatuajes</w:t>
      </w:r>
    </w:p>
    <w:p w:rsidR="00000000" w:rsidDel="00000000" w:rsidP="00000000" w:rsidRDefault="00000000" w:rsidRPr="00000000" w14:paraId="00000080">
      <w:pPr>
        <w:numPr>
          <w:ilvl w:val="0"/>
          <w:numId w:val="15"/>
        </w:numPr>
        <w:spacing w:after="0" w:afterAutospacing="0"/>
        <w:ind w:left="720" w:hanging="360"/>
        <w:rPr>
          <w:highlight w:val="white"/>
        </w:rPr>
      </w:pPr>
      <w:r w:rsidDel="00000000" w:rsidR="00000000" w:rsidRPr="00000000">
        <w:rPr>
          <w:highlight w:val="white"/>
          <w:rtl w:val="0"/>
        </w:rPr>
        <w:t xml:space="preserve">Pack 3+1</w:t>
      </w:r>
    </w:p>
    <w:p w:rsidR="00000000" w:rsidDel="00000000" w:rsidP="00000000" w:rsidRDefault="00000000" w:rsidRPr="00000000" w14:paraId="00000081">
      <w:pPr>
        <w:numPr>
          <w:ilvl w:val="0"/>
          <w:numId w:val="15"/>
        </w:numPr>
        <w:spacing w:before="0" w:beforeAutospacing="0"/>
        <w:ind w:left="720" w:hanging="360"/>
        <w:rPr>
          <w:highlight w:val="white"/>
        </w:rPr>
      </w:pPr>
      <w:r w:rsidDel="00000000" w:rsidR="00000000" w:rsidRPr="00000000">
        <w:rPr>
          <w:highlight w:val="white"/>
          <w:rtl w:val="0"/>
        </w:rPr>
        <w:t xml:space="preserve">Pack 5+1 </w:t>
        <w:br w:type="textWrapping"/>
      </w:r>
      <w:r w:rsidDel="00000000" w:rsidR="00000000" w:rsidRPr="00000000">
        <w:rPr>
          <w:b w:val="1"/>
          <w:highlight w:val="white"/>
          <w:rtl w:val="0"/>
        </w:rPr>
        <w:t xml:space="preserve">Durante los packs la tarea es a ofrecer a la persona más tratamientos, tendremos la persona viniendo casi 1 año, el goal es mantener el cliente .</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b w:val="1"/>
          <w:color w:val="ff0000"/>
          <w:highlight w:val="white"/>
          <w:rtl w:val="0"/>
        </w:rPr>
        <w:t xml:space="preserve">Depilación</w:t>
      </w:r>
      <w:r w:rsidDel="00000000" w:rsidR="00000000" w:rsidRPr="00000000">
        <w:rPr>
          <w:rtl w:val="0"/>
        </w:rPr>
      </w:r>
    </w:p>
    <w:p w:rsidR="00000000" w:rsidDel="00000000" w:rsidP="00000000" w:rsidRDefault="00000000" w:rsidRPr="00000000" w14:paraId="00000084">
      <w:pPr>
        <w:numPr>
          <w:ilvl w:val="0"/>
          <w:numId w:val="2"/>
        </w:numPr>
        <w:ind w:left="720" w:hanging="360"/>
        <w:rPr>
          <w:highlight w:val="white"/>
        </w:rPr>
      </w:pPr>
      <w:r w:rsidDel="00000000" w:rsidR="00000000" w:rsidRPr="00000000">
        <w:rPr>
          <w:highlight w:val="white"/>
          <w:rtl w:val="0"/>
        </w:rPr>
        <w:t xml:space="preserve">Pack 5+1</w:t>
      </w:r>
    </w:p>
    <w:p w:rsidR="00000000" w:rsidDel="00000000" w:rsidP="00000000" w:rsidRDefault="00000000" w:rsidRPr="00000000" w14:paraId="00000085">
      <w:pPr>
        <w:ind w:left="720" w:firstLine="0"/>
        <w:rPr>
          <w:sz w:val="18"/>
          <w:szCs w:val="18"/>
          <w:highlight w:val="white"/>
        </w:rPr>
      </w:pPr>
      <w:r w:rsidDel="00000000" w:rsidR="00000000" w:rsidRPr="00000000">
        <w:rPr>
          <w:rtl w:val="0"/>
        </w:rPr>
      </w:r>
    </w:p>
    <w:p w:rsidR="00000000" w:rsidDel="00000000" w:rsidP="00000000" w:rsidRDefault="00000000" w:rsidRPr="00000000" w14:paraId="00000086">
      <w:pPr>
        <w:pStyle w:val="Title"/>
        <w:jc w:val="both"/>
        <w:rPr>
          <w:sz w:val="38"/>
          <w:szCs w:val="38"/>
          <w:shd w:fill="ff86bb" w:val="clear"/>
        </w:rPr>
      </w:pPr>
      <w:bookmarkStart w:colFirst="0" w:colLast="0" w:name="_henzgbdfvzt6" w:id="11"/>
      <w:bookmarkEnd w:id="11"/>
      <w:r w:rsidDel="00000000" w:rsidR="00000000" w:rsidRPr="00000000">
        <w:rPr>
          <w:sz w:val="38"/>
          <w:szCs w:val="38"/>
          <w:shd w:fill="ff86bb" w:val="clear"/>
          <w:rtl w:val="0"/>
        </w:rPr>
        <w:t xml:space="preserve">FELICITAR CUMPLEAÑOS</w:t>
      </w:r>
    </w:p>
    <w:p w:rsidR="00000000" w:rsidDel="00000000" w:rsidP="00000000" w:rsidRDefault="00000000" w:rsidRPr="00000000" w14:paraId="00000087">
      <w:pPr>
        <w:jc w:val="both"/>
        <w:rPr>
          <w:b w:val="1"/>
          <w:sz w:val="20"/>
          <w:szCs w:val="20"/>
          <w:shd w:fill="f6b26b" w:val="clear"/>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Feliz Cumpleaños XXXX!🥳</w:t>
      </w:r>
    </w:p>
    <w:p w:rsidR="00000000" w:rsidDel="00000000" w:rsidP="00000000" w:rsidRDefault="00000000" w:rsidRPr="00000000" w14:paraId="00000089">
      <w:pPr>
        <w:rPr>
          <w:highlight w:val="white"/>
        </w:rPr>
      </w:pPr>
      <w:r w:rsidDel="00000000" w:rsidR="00000000" w:rsidRPr="00000000">
        <w:rPr>
          <w:highlight w:val="white"/>
          <w:rtl w:val="0"/>
        </w:rPr>
        <w:t xml:space="preserve">¡Le deseamos felicidad, salud, éxito!</w:t>
      </w:r>
    </w:p>
    <w:p w:rsidR="00000000" w:rsidDel="00000000" w:rsidP="00000000" w:rsidRDefault="00000000" w:rsidRPr="00000000" w14:paraId="0000008A">
      <w:pPr>
        <w:rPr>
          <w:highlight w:val="white"/>
        </w:rPr>
      </w:pPr>
      <w:r w:rsidDel="00000000" w:rsidR="00000000" w:rsidRPr="00000000">
        <w:rPr>
          <w:highlight w:val="white"/>
          <w:rtl w:val="0"/>
        </w:rPr>
        <w:t xml:space="preserve">Atentamente el colectivo del Сentro Médico Impuls🤗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ind w:left="0" w:firstLine="0"/>
        <w:rPr>
          <w:sz w:val="40"/>
          <w:szCs w:val="40"/>
          <w:shd w:fill="f9cb9c" w:val="clear"/>
        </w:rPr>
      </w:pPr>
      <w:bookmarkStart w:colFirst="0" w:colLast="0" w:name="_66r9neubd2hd" w:id="12"/>
      <w:bookmarkEnd w:id="12"/>
      <w:r w:rsidDel="00000000" w:rsidR="00000000" w:rsidRPr="00000000">
        <w:rPr>
          <w:sz w:val="40"/>
          <w:szCs w:val="40"/>
          <w:shd w:fill="f9cb9c" w:val="clear"/>
          <w:rtl w:val="0"/>
        </w:rPr>
        <w:t xml:space="preserve">DIAGNÓSTICO 50 EUR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highlight w:val="white"/>
          <w:rtl w:val="0"/>
        </w:rPr>
        <w:t xml:space="preserve">Para este tipo de tratamiento es necesario un diagnóstico médico.</w:t>
        <w:br w:type="textWrapping"/>
        <w:br w:type="textWrapping"/>
      </w:r>
      <w:r w:rsidDel="00000000" w:rsidR="00000000" w:rsidRPr="00000000">
        <w:rPr>
          <w:rtl w:val="0"/>
        </w:rPr>
        <w:t xml:space="preserve">El diagnóstico médico incluye: </w:t>
      </w:r>
    </w:p>
    <w:p w:rsidR="00000000" w:rsidDel="00000000" w:rsidP="00000000" w:rsidRDefault="00000000" w:rsidRPr="00000000" w14:paraId="0000008F">
      <w:pPr>
        <w:rPr/>
      </w:pPr>
      <w:r w:rsidDel="00000000" w:rsidR="00000000" w:rsidRPr="00000000">
        <w:rPr>
          <w:rtl w:val="0"/>
        </w:rPr>
        <w:t xml:space="preserve">- Revisión y diagnóstico completo del tema y zona principal a tratar.</w:t>
        <w:br w:type="textWrapping"/>
        <w:br w:type="textWrapping"/>
        <w:t xml:space="preserve">- Elaboración de presupuesto y curso de tratamiento personalizado.</w:t>
      </w:r>
    </w:p>
    <w:p w:rsidR="00000000" w:rsidDel="00000000" w:rsidP="00000000" w:rsidRDefault="00000000" w:rsidRPr="00000000" w14:paraId="00000090">
      <w:pPr>
        <w:rPr/>
      </w:pPr>
      <w:r w:rsidDel="00000000" w:rsidR="00000000" w:rsidRPr="00000000">
        <w:rPr>
          <w:rtl w:val="0"/>
        </w:rPr>
        <w:t xml:space="preserve">- Extra: poder consultar todos los tratamientos que desee y necesite, además de poder hacerse chequeo corporal/facial completo.</w:t>
        <w:br w:type="textWrapping"/>
        <w:br w:type="textWrapping"/>
        <w:t xml:space="preserve">*El diagnóstico médico tiene un coste de 50 EUR.*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t xml:space="preserve">*Al realizar o abonar un tratamiento el mismo día o período de 1 mes, el diagnóstico le quedará GRATUITO*</w:t>
        <w:br w:type="textWrapping"/>
        <w:br w:type="textWrapping"/>
        <w:t xml:space="preserve">*Tenemos sistema de BONOS activa! Este sistema le ayudará a gastar menos en futuros tratamientos!*</w:t>
        <w:br w:type="textWrapping"/>
      </w:r>
      <w:r w:rsidDel="00000000" w:rsidR="00000000" w:rsidRPr="00000000">
        <w:rPr>
          <w:highlight w:val="white"/>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b w:val="1"/>
          <w:shd w:fill="fce5cd" w:val="clear"/>
        </w:rPr>
      </w:pPr>
      <w:r w:rsidDel="00000000" w:rsidR="00000000" w:rsidRPr="00000000">
        <w:rPr>
          <w:shd w:fill="fce5cd" w:val="clear"/>
          <w:rtl w:val="0"/>
        </w:rPr>
        <w:t xml:space="preserve">Variante 2 </w:t>
      </w: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 xml:space="preserve">Gracias por tu interés en este  tratamiento.</w:t>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highlight w:val="white"/>
          <w:rtl w:val="0"/>
        </w:rPr>
        <w:t xml:space="preserve">Para este tipo de tratamiento es necesaria un diagnóstico  médica.</w:t>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highlight w:val="white"/>
          <w:rtl w:val="0"/>
        </w:rPr>
        <w:t xml:space="preserve">La consulta y diagnóstico incluyen:</w:t>
      </w:r>
    </w:p>
    <w:p w:rsidR="00000000" w:rsidDel="00000000" w:rsidP="00000000" w:rsidRDefault="00000000" w:rsidRPr="00000000" w14:paraId="0000009B">
      <w:pPr>
        <w:rPr>
          <w:highlight w:val="white"/>
        </w:rPr>
      </w:pPr>
      <w:r w:rsidDel="00000000" w:rsidR="00000000" w:rsidRPr="00000000">
        <w:rPr>
          <w:highlight w:val="white"/>
          <w:rtl w:val="0"/>
        </w:rPr>
        <w:tab/>
        <w:t xml:space="preserve">•</w:t>
        <w:tab/>
        <w:t xml:space="preserve">Revisión completa y diagnóstico de la zona principal a tratar.</w:t>
      </w:r>
    </w:p>
    <w:p w:rsidR="00000000" w:rsidDel="00000000" w:rsidP="00000000" w:rsidRDefault="00000000" w:rsidRPr="00000000" w14:paraId="0000009C">
      <w:pPr>
        <w:rPr>
          <w:highlight w:val="white"/>
        </w:rPr>
      </w:pPr>
      <w:r w:rsidDel="00000000" w:rsidR="00000000" w:rsidRPr="00000000">
        <w:rPr>
          <w:highlight w:val="white"/>
          <w:rtl w:val="0"/>
        </w:rPr>
        <w:tab/>
        <w:t xml:space="preserve">•</w:t>
        <w:tab/>
        <w:t xml:space="preserve">Elaboración de un plan de tratamiento personalizado y presupuesto.</w:t>
      </w:r>
    </w:p>
    <w:p w:rsidR="00000000" w:rsidDel="00000000" w:rsidP="00000000" w:rsidRDefault="00000000" w:rsidRPr="00000000" w14:paraId="0000009D">
      <w:pPr>
        <w:rPr>
          <w:highlight w:val="white"/>
        </w:rPr>
      </w:pPr>
      <w:r w:rsidDel="00000000" w:rsidR="00000000" w:rsidRPr="00000000">
        <w:rPr>
          <w:highlight w:val="white"/>
          <w:rtl w:val="0"/>
        </w:rPr>
        <w:tab/>
        <w:t xml:space="preserve">•</w:t>
        <w:tab/>
        <w:t xml:space="preserve">Extra: posibilidad de consultar todos los tratamientos que desees y realizar un chequeo completo corporal o facial.</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El costo de diagnóstico es de 50 EUR.</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Además, si decides realizar o abonar un tratamiento el mismo día o dentro de un período de 1 mes, ¡el costo del diagnóstico se descontará del precio total del tratamiento!</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highlight w:val="white"/>
          <w:rtl w:val="0"/>
        </w:rPr>
        <w:t xml:space="preserve">También contamos con un sistema de BONOS que te ayudará a ahorrar en futuros tratamientos.</w:t>
      </w:r>
      <w:r w:rsidDel="00000000" w:rsidR="00000000" w:rsidRPr="00000000">
        <w:rPr>
          <w:rtl w:val="0"/>
        </w:rPr>
      </w:r>
    </w:p>
    <w:p w:rsidR="00000000" w:rsidDel="00000000" w:rsidP="00000000" w:rsidRDefault="00000000" w:rsidRPr="00000000" w14:paraId="000000A4">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br w:type="textWrapping"/>
      </w:r>
    </w:p>
    <w:p w:rsidR="00000000" w:rsidDel="00000000" w:rsidP="00000000" w:rsidRDefault="00000000" w:rsidRPr="00000000" w14:paraId="000000A5">
      <w:pPr>
        <w:pStyle w:val="Title"/>
        <w:rPr>
          <w:sz w:val="46"/>
          <w:szCs w:val="46"/>
          <w:shd w:fill="f9cb9c" w:val="clear"/>
        </w:rPr>
        <w:sectPr>
          <w:type w:val="continuous"/>
          <w:pgSz w:h="16834" w:w="11909" w:orient="portrait"/>
          <w:pgMar w:bottom="831.3779527559075" w:top="992.1259842519685" w:left="1275.5905511811022" w:right="1440" w:header="170.07874015748033" w:footer="170.07874015748033"/>
        </w:sectPr>
      </w:pPr>
      <w:bookmarkStart w:colFirst="0" w:colLast="0" w:name="_6c961asn6bt" w:id="13"/>
      <w:bookmarkEnd w:id="13"/>
      <w:r w:rsidDel="00000000" w:rsidR="00000000" w:rsidRPr="00000000">
        <w:rPr>
          <w:sz w:val="28"/>
          <w:szCs w:val="28"/>
          <w:rtl w:val="0"/>
        </w:rPr>
        <w:t xml:space="preserve">PIGMENT CORPORAL MESOESTETIC</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240" w:lineRule="auto"/>
        <w:rPr>
          <w:b w:val="0"/>
          <w:highlight w:val="white"/>
        </w:rPr>
      </w:pPr>
      <w:r w:rsidDel="00000000" w:rsidR="00000000" w:rsidRPr="00000000">
        <w:rPr>
          <w:b w:val="0"/>
          <w:highlight w:val="white"/>
          <w:rtl w:val="0"/>
        </w:rPr>
        <w:t xml:space="preserve">Un método despigmentante que elimina de forma integral las manchas existentes y previene su reaparición, mantiene hiperpigmentaciones bajo control para un resultado duradero. Indicado para la atenuación o erradicación de las imperfecciones pigmentarias localizadas en el rostro. Resalta la luminosidad y unifica el tono de la piel, contribuyendo a su embellecimiento.</w:t>
      </w:r>
    </w:p>
    <w:p w:rsidR="00000000" w:rsidDel="00000000" w:rsidP="00000000" w:rsidRDefault="00000000" w:rsidRPr="00000000" w14:paraId="000000A8">
      <w:pPr>
        <w:spacing w:line="240" w:lineRule="auto"/>
        <w:rPr>
          <w:b w:val="0"/>
          <w:highlight w:val="white"/>
        </w:rPr>
      </w:pPr>
      <w:r w:rsidDel="00000000" w:rsidR="00000000" w:rsidRPr="00000000">
        <w:rPr>
          <w:rtl w:val="0"/>
        </w:rPr>
      </w:r>
    </w:p>
    <w:p w:rsidR="00000000" w:rsidDel="00000000" w:rsidP="00000000" w:rsidRDefault="00000000" w:rsidRPr="00000000" w14:paraId="000000A9">
      <w:pPr>
        <w:pBdr>
          <w:right w:color="auto" w:space="0" w:sz="0" w:val="none"/>
        </w:pBdr>
        <w:shd w:fill="ffffff" w:val="clear"/>
        <w:spacing w:after="300" w:line="342.85714285714283" w:lineRule="auto"/>
        <w:rPr>
          <w:highlight w:val="white"/>
        </w:rPr>
      </w:pPr>
      <w:r w:rsidDel="00000000" w:rsidR="00000000" w:rsidRPr="00000000">
        <w:rPr>
          <w:highlight w:val="white"/>
          <w:rtl w:val="0"/>
        </w:rPr>
        <w:t xml:space="preserve">El método cosmelan® cuenta con una exclusiva combinación de activos de avalada eficacia que le proporciona un mecanismo de acción único y dual, para un resultado a corto y largo plazo:</w:t>
      </w:r>
    </w:p>
    <w:p w:rsidR="00000000" w:rsidDel="00000000" w:rsidP="00000000" w:rsidRDefault="00000000" w:rsidRPr="00000000" w14:paraId="000000AA">
      <w:pPr>
        <w:pBdr>
          <w:right w:color="auto" w:space="0" w:sz="0" w:val="none"/>
        </w:pBdr>
        <w:shd w:fill="ffffff" w:val="clear"/>
        <w:spacing w:after="300" w:line="342.85714285714283" w:lineRule="auto"/>
        <w:rPr>
          <w:b w:val="0"/>
          <w:highlight w:val="white"/>
        </w:rPr>
      </w:pPr>
      <w:r w:rsidDel="00000000" w:rsidR="00000000" w:rsidRPr="00000000">
        <w:rPr>
          <w:b w:val="0"/>
          <w:highlight w:val="white"/>
          <w:rtl w:val="0"/>
        </w:rPr>
        <w:t xml:space="preserve">Acción correctiva: elimina y atenúa las manchas de forma visible.</w:t>
      </w:r>
    </w:p>
    <w:p w:rsidR="00000000" w:rsidDel="00000000" w:rsidP="00000000" w:rsidRDefault="00000000" w:rsidRPr="00000000" w14:paraId="000000AB">
      <w:pPr>
        <w:pBdr>
          <w:right w:color="auto" w:space="0" w:sz="0" w:val="none"/>
        </w:pBdr>
        <w:shd w:fill="ffffff" w:val="clear"/>
        <w:spacing w:after="300" w:line="342.85714285714283" w:lineRule="auto"/>
        <w:rPr>
          <w:b w:val="0"/>
          <w:highlight w:val="white"/>
        </w:rPr>
      </w:pPr>
      <w:r w:rsidDel="00000000" w:rsidR="00000000" w:rsidRPr="00000000">
        <w:rPr>
          <w:b w:val="0"/>
          <w:highlight w:val="white"/>
          <w:rtl w:val="0"/>
        </w:rPr>
        <w:t xml:space="preserve">Acción reguladora: regula la sobreproducción de pigmento para evitar la reaparición de la mancha.</w:t>
      </w:r>
    </w:p>
    <w:p w:rsidR="00000000" w:rsidDel="00000000" w:rsidP="00000000" w:rsidRDefault="00000000" w:rsidRPr="00000000" w14:paraId="000000AC">
      <w:pPr>
        <w:spacing w:line="240" w:lineRule="auto"/>
        <w:rPr>
          <w:b w:val="0"/>
          <w:highlight w:val="white"/>
        </w:rPr>
      </w:pPr>
      <w:r w:rsidDel="00000000" w:rsidR="00000000" w:rsidRPr="00000000">
        <w:rPr>
          <w:highlight w:val="white"/>
          <w:u w:val="single"/>
          <w:rtl w:val="0"/>
        </w:rPr>
        <w:t xml:space="preserve">Precio del Cosmelan Pack</w:t>
      </w:r>
      <w:r w:rsidDel="00000000" w:rsidR="00000000" w:rsidRPr="00000000">
        <w:rPr>
          <w:b w:val="0"/>
          <w:highlight w:val="white"/>
          <w:rtl w:val="0"/>
        </w:rPr>
        <w:t xml:space="preserve"> = 400 EUR</w:t>
      </w:r>
    </w:p>
    <w:p w:rsidR="00000000" w:rsidDel="00000000" w:rsidP="00000000" w:rsidRDefault="00000000" w:rsidRPr="00000000" w14:paraId="000000AD">
      <w:pPr>
        <w:spacing w:line="240" w:lineRule="auto"/>
        <w:rPr>
          <w:b w:val="0"/>
          <w:highlight w:val="white"/>
        </w:rPr>
      </w:pPr>
      <w:r w:rsidDel="00000000" w:rsidR="00000000" w:rsidRPr="00000000">
        <w:rPr>
          <w:rtl w:val="0"/>
        </w:rPr>
      </w:r>
    </w:p>
    <w:p w:rsidR="00000000" w:rsidDel="00000000" w:rsidP="00000000" w:rsidRDefault="00000000" w:rsidRPr="00000000" w14:paraId="000000AE">
      <w:pPr>
        <w:spacing w:line="240" w:lineRule="auto"/>
        <w:rPr>
          <w:b w:val="0"/>
          <w:highlight w:val="white"/>
        </w:rPr>
      </w:pPr>
      <w:r w:rsidDel="00000000" w:rsidR="00000000" w:rsidRPr="00000000">
        <w:rPr>
          <w:highlight w:val="white"/>
          <w:u w:val="single"/>
          <w:rtl w:val="0"/>
        </w:rPr>
        <w:t xml:space="preserve">Precio del Cosmelan Home Pack </w:t>
      </w:r>
      <w:r w:rsidDel="00000000" w:rsidR="00000000" w:rsidRPr="00000000">
        <w:rPr>
          <w:b w:val="0"/>
          <w:highlight w:val="white"/>
          <w:rtl w:val="0"/>
        </w:rPr>
        <w:t xml:space="preserve">= 253 EUR</w:t>
      </w:r>
    </w:p>
    <w:p w:rsidR="00000000" w:rsidDel="00000000" w:rsidP="00000000" w:rsidRDefault="00000000" w:rsidRPr="00000000" w14:paraId="000000AF">
      <w:pPr>
        <w:spacing w:line="240" w:lineRule="auto"/>
        <w:rPr>
          <w:b w:val="0"/>
          <w:highlight w:val="white"/>
        </w:rPr>
      </w:pPr>
      <w:r w:rsidDel="00000000" w:rsidR="00000000" w:rsidRPr="00000000">
        <w:rPr>
          <w:rtl w:val="0"/>
        </w:rPr>
      </w:r>
    </w:p>
    <w:p w:rsidR="00000000" w:rsidDel="00000000" w:rsidP="00000000" w:rsidRDefault="00000000" w:rsidRPr="00000000" w14:paraId="000000B0">
      <w:pPr>
        <w:spacing w:line="240" w:lineRule="auto"/>
        <w:rPr>
          <w:highlight w:val="white"/>
        </w:rPr>
      </w:pPr>
      <w:r w:rsidDel="00000000" w:rsidR="00000000" w:rsidRPr="00000000">
        <w:rPr>
          <w:highlight w:val="white"/>
          <w:rtl w:val="0"/>
        </w:rPr>
        <w:t xml:space="preserve">FASE 1:</w:t>
      </w:r>
      <w:r w:rsidDel="00000000" w:rsidR="00000000" w:rsidRPr="00000000">
        <w:rPr>
          <w:b w:val="0"/>
          <w:highlight w:val="white"/>
          <w:rtl w:val="0"/>
        </w:rPr>
        <w:t xml:space="preserve"> </w:t>
      </w:r>
      <w:r w:rsidDel="00000000" w:rsidR="00000000" w:rsidRPr="00000000">
        <w:rPr>
          <w:highlight w:val="white"/>
          <w:rtl w:val="0"/>
        </w:rPr>
        <w:t xml:space="preserve">Despigmentación intensiva</w:t>
      </w:r>
    </w:p>
    <w:p w:rsidR="00000000" w:rsidDel="00000000" w:rsidP="00000000" w:rsidRDefault="00000000" w:rsidRPr="00000000" w14:paraId="000000B1">
      <w:pPr>
        <w:spacing w:line="240" w:lineRule="auto"/>
        <w:rPr>
          <w:b w:val="0"/>
          <w:highlight w:val="white"/>
        </w:rPr>
      </w:pPr>
      <w:r w:rsidDel="00000000" w:rsidR="00000000" w:rsidRPr="00000000">
        <w:rPr>
          <w:b w:val="0"/>
          <w:highlight w:val="white"/>
          <w:rtl w:val="0"/>
        </w:rPr>
        <w:t xml:space="preserve">En esta fase se eliminan los depósitos y se estimula la renovación de las primeras capas de la piel, mejorando su aspecto y reduciendo la intensidad de las manchas</w:t>
      </w:r>
    </w:p>
    <w:p w:rsidR="00000000" w:rsidDel="00000000" w:rsidP="00000000" w:rsidRDefault="00000000" w:rsidRPr="00000000" w14:paraId="000000B2">
      <w:pPr>
        <w:spacing w:line="240" w:lineRule="auto"/>
        <w:rPr>
          <w:b w:val="0"/>
          <w:highlight w:val="white"/>
        </w:rPr>
      </w:pPr>
      <w:r w:rsidDel="00000000" w:rsidR="00000000" w:rsidRPr="00000000">
        <w:rPr>
          <w:rtl w:val="0"/>
        </w:rPr>
      </w:r>
    </w:p>
    <w:p w:rsidR="00000000" w:rsidDel="00000000" w:rsidP="00000000" w:rsidRDefault="00000000" w:rsidRPr="00000000" w14:paraId="000000B3">
      <w:pPr>
        <w:spacing w:line="240" w:lineRule="auto"/>
        <w:rPr>
          <w:b w:val="0"/>
          <w:highlight w:val="white"/>
        </w:rPr>
      </w:pPr>
      <w:r w:rsidDel="00000000" w:rsidR="00000000" w:rsidRPr="00000000">
        <w:rPr>
          <w:b w:val="0"/>
          <w:highlight w:val="white"/>
          <w:rtl w:val="0"/>
        </w:rPr>
        <w:t xml:space="preserve">Tratamiento se hace en la consulta médica.</w:t>
      </w:r>
    </w:p>
    <w:p w:rsidR="00000000" w:rsidDel="00000000" w:rsidP="00000000" w:rsidRDefault="00000000" w:rsidRPr="00000000" w14:paraId="000000B4">
      <w:pPr>
        <w:spacing w:line="240" w:lineRule="auto"/>
        <w:rPr>
          <w:b w:val="0"/>
          <w:highlight w:val="white"/>
        </w:rPr>
      </w:pPr>
      <w:r w:rsidDel="00000000" w:rsidR="00000000" w:rsidRPr="00000000">
        <w:rPr>
          <w:b w:val="0"/>
          <w:highlight w:val="white"/>
          <w:rtl w:val="0"/>
        </w:rPr>
        <w:t xml:space="preserve">El profesional aplica la mascarilla despigmentante intensiva Cosmelan 1. Una vez aplicada la mascarilla el paciente vuelve a su domicilio y la deja actuar el tiempo indicado por el profesional.</w:t>
      </w:r>
    </w:p>
    <w:p w:rsidR="00000000" w:rsidDel="00000000" w:rsidP="00000000" w:rsidRDefault="00000000" w:rsidRPr="00000000" w14:paraId="000000B5">
      <w:pPr>
        <w:spacing w:line="240" w:lineRule="auto"/>
        <w:rPr>
          <w:b w:val="0"/>
          <w:highlight w:val="white"/>
        </w:rPr>
      </w:pPr>
      <w:r w:rsidDel="00000000" w:rsidR="00000000" w:rsidRPr="00000000">
        <w:rPr>
          <w:b w:val="0"/>
          <w:highlight w:val="white"/>
          <w:rtl w:val="0"/>
        </w:rPr>
        <w:br w:type="textWrapping"/>
        <w:br w:type="textWrapping"/>
      </w:r>
    </w:p>
    <w:p w:rsidR="00000000" w:rsidDel="00000000" w:rsidP="00000000" w:rsidRDefault="00000000" w:rsidRPr="00000000" w14:paraId="000000B6">
      <w:pPr>
        <w:spacing w:line="240" w:lineRule="auto"/>
        <w:rPr>
          <w:highlight w:val="white"/>
        </w:rPr>
      </w:pPr>
      <w:r w:rsidDel="00000000" w:rsidR="00000000" w:rsidRPr="00000000">
        <w:rPr>
          <w:highlight w:val="white"/>
          <w:rtl w:val="0"/>
        </w:rPr>
        <w:t xml:space="preserve">FASE 2: Despigmentación, regulación y control</w:t>
      </w:r>
    </w:p>
    <w:p w:rsidR="00000000" w:rsidDel="00000000" w:rsidP="00000000" w:rsidRDefault="00000000" w:rsidRPr="00000000" w14:paraId="000000B7">
      <w:pPr>
        <w:spacing w:line="240" w:lineRule="auto"/>
        <w:rPr>
          <w:b w:val="0"/>
          <w:highlight w:val="white"/>
        </w:rPr>
      </w:pPr>
      <w:r w:rsidDel="00000000" w:rsidR="00000000" w:rsidRPr="00000000">
        <w:rPr>
          <w:b w:val="0"/>
          <w:highlight w:val="white"/>
          <w:rtl w:val="0"/>
        </w:rPr>
        <w:t xml:space="preserve">El paciente, bajo las indicaciones y recomendaciones del profesional, debe seguir un pauta de aplicación de los productos domiciliarios del método Cosmelan.</w:t>
      </w:r>
    </w:p>
    <w:p w:rsidR="00000000" w:rsidDel="00000000" w:rsidP="00000000" w:rsidRDefault="00000000" w:rsidRPr="00000000" w14:paraId="000000B8">
      <w:pPr>
        <w:spacing w:line="240" w:lineRule="auto"/>
        <w:rPr>
          <w:b w:val="0"/>
          <w:highlight w:val="white"/>
        </w:rPr>
      </w:pPr>
      <w:r w:rsidDel="00000000" w:rsidR="00000000" w:rsidRPr="00000000">
        <w:rPr>
          <w:rtl w:val="0"/>
        </w:rPr>
      </w:r>
    </w:p>
    <w:p w:rsidR="00000000" w:rsidDel="00000000" w:rsidP="00000000" w:rsidRDefault="00000000" w:rsidRPr="00000000" w14:paraId="000000B9">
      <w:pPr>
        <w:spacing w:line="240" w:lineRule="auto"/>
        <w:rPr>
          <w:b w:val="0"/>
          <w:highlight w:val="white"/>
        </w:rPr>
      </w:pPr>
      <w:r w:rsidDel="00000000" w:rsidR="00000000" w:rsidRPr="00000000">
        <w:rPr>
          <w:b w:val="0"/>
          <w:highlight w:val="white"/>
          <w:rtl w:val="0"/>
        </w:rPr>
        <w:t xml:space="preserve">Productos de uso domiciliario:</w:t>
      </w:r>
    </w:p>
    <w:p w:rsidR="00000000" w:rsidDel="00000000" w:rsidP="00000000" w:rsidRDefault="00000000" w:rsidRPr="00000000" w14:paraId="000000BA">
      <w:pPr>
        <w:numPr>
          <w:ilvl w:val="0"/>
          <w:numId w:val="5"/>
        </w:numPr>
        <w:spacing w:line="240" w:lineRule="auto"/>
        <w:ind w:left="720" w:hanging="360"/>
        <w:rPr>
          <w:sz w:val="22"/>
          <w:szCs w:val="22"/>
          <w:highlight w:val="white"/>
        </w:rPr>
      </w:pPr>
      <w:r w:rsidDel="00000000" w:rsidR="00000000" w:rsidRPr="00000000">
        <w:rPr>
          <w:highlight w:val="white"/>
          <w:rtl w:val="0"/>
        </w:rPr>
        <w:t xml:space="preserve">Cosmelan 2</w:t>
      </w:r>
      <w:r w:rsidDel="00000000" w:rsidR="00000000" w:rsidRPr="00000000">
        <w:rPr>
          <w:b w:val="0"/>
          <w:highlight w:val="white"/>
          <w:rtl w:val="0"/>
        </w:rPr>
        <w:t xml:space="preserve"> - Crema despigmentante</w:t>
      </w:r>
    </w:p>
    <w:p w:rsidR="00000000" w:rsidDel="00000000" w:rsidP="00000000" w:rsidRDefault="00000000" w:rsidRPr="00000000" w14:paraId="000000BB">
      <w:pPr>
        <w:spacing w:line="240" w:lineRule="auto"/>
        <w:ind w:left="720" w:firstLine="0"/>
        <w:rPr>
          <w:b w:val="0"/>
          <w:highlight w:val="white"/>
        </w:rPr>
      </w:pPr>
      <w:r w:rsidDel="00000000" w:rsidR="00000000" w:rsidRPr="00000000">
        <w:rPr>
          <w:b w:val="0"/>
          <w:highlight w:val="white"/>
          <w:rtl w:val="0"/>
        </w:rPr>
        <w:t xml:space="preserve">Regula la sobreproducción de melanina y atenúa las manchas de forma continua</w:t>
      </w:r>
    </w:p>
    <w:p w:rsidR="00000000" w:rsidDel="00000000" w:rsidP="00000000" w:rsidRDefault="00000000" w:rsidRPr="00000000" w14:paraId="000000BC">
      <w:pPr>
        <w:spacing w:line="240" w:lineRule="auto"/>
        <w:ind w:left="720" w:firstLine="0"/>
        <w:rPr>
          <w:b w:val="0"/>
          <w:highlight w:val="white"/>
        </w:rPr>
      </w:pPr>
      <w:r w:rsidDel="00000000" w:rsidR="00000000" w:rsidRPr="00000000">
        <w:rPr>
          <w:b w:val="0"/>
          <w:highlight w:val="white"/>
          <w:rtl w:val="0"/>
        </w:rPr>
        <w:t xml:space="preserve">Aplicar 2 veces al día (mañana y noche)</w:t>
      </w:r>
    </w:p>
    <w:p w:rsidR="00000000" w:rsidDel="00000000" w:rsidP="00000000" w:rsidRDefault="00000000" w:rsidRPr="00000000" w14:paraId="000000BD">
      <w:pPr>
        <w:numPr>
          <w:ilvl w:val="0"/>
          <w:numId w:val="7"/>
        </w:numPr>
        <w:spacing w:line="240" w:lineRule="auto"/>
        <w:ind w:left="720" w:hanging="360"/>
        <w:rPr>
          <w:sz w:val="22"/>
          <w:szCs w:val="22"/>
          <w:highlight w:val="white"/>
        </w:rPr>
      </w:pPr>
      <w:r w:rsidDel="00000000" w:rsidR="00000000" w:rsidRPr="00000000">
        <w:rPr>
          <w:highlight w:val="white"/>
          <w:rtl w:val="0"/>
        </w:rPr>
        <w:t xml:space="preserve">Melan Recovery </w:t>
      </w:r>
      <w:r w:rsidDel="00000000" w:rsidR="00000000" w:rsidRPr="00000000">
        <w:rPr>
          <w:b w:val="0"/>
          <w:highlight w:val="white"/>
          <w:rtl w:val="0"/>
        </w:rPr>
        <w:t xml:space="preserve">- Bálsamo calmante y recuperador</w:t>
      </w:r>
    </w:p>
    <w:p w:rsidR="00000000" w:rsidDel="00000000" w:rsidP="00000000" w:rsidRDefault="00000000" w:rsidRPr="00000000" w14:paraId="000000BE">
      <w:pPr>
        <w:spacing w:line="240" w:lineRule="auto"/>
        <w:ind w:left="720" w:firstLine="0"/>
        <w:rPr>
          <w:b w:val="0"/>
          <w:highlight w:val="white"/>
        </w:rPr>
      </w:pPr>
      <w:r w:rsidDel="00000000" w:rsidR="00000000" w:rsidRPr="00000000">
        <w:rPr>
          <w:b w:val="0"/>
          <w:highlight w:val="white"/>
          <w:rtl w:val="0"/>
        </w:rPr>
        <w:t xml:space="preserve">Alivia la sensación de tirantez propia del tratamiento y reduce la sensibilidad, manifestaciones inflamatorias y rojeces.</w:t>
      </w:r>
    </w:p>
    <w:p w:rsidR="00000000" w:rsidDel="00000000" w:rsidP="00000000" w:rsidRDefault="00000000" w:rsidRPr="00000000" w14:paraId="000000BF">
      <w:pPr>
        <w:spacing w:line="240" w:lineRule="auto"/>
        <w:ind w:left="720" w:firstLine="0"/>
        <w:rPr>
          <w:b w:val="0"/>
          <w:highlight w:val="white"/>
        </w:rPr>
      </w:pPr>
      <w:r w:rsidDel="00000000" w:rsidR="00000000" w:rsidRPr="00000000">
        <w:rPr>
          <w:b w:val="0"/>
          <w:highlight w:val="white"/>
          <w:rtl w:val="0"/>
        </w:rPr>
        <w:t xml:space="preserve">Aplicar 2 veces al día (mañana y noche)</w:t>
      </w:r>
    </w:p>
    <w:p w:rsidR="00000000" w:rsidDel="00000000" w:rsidP="00000000" w:rsidRDefault="00000000" w:rsidRPr="00000000" w14:paraId="000000C0">
      <w:pPr>
        <w:numPr>
          <w:ilvl w:val="0"/>
          <w:numId w:val="7"/>
        </w:numPr>
        <w:spacing w:line="240" w:lineRule="auto"/>
        <w:ind w:left="720" w:hanging="360"/>
        <w:rPr>
          <w:sz w:val="22"/>
          <w:szCs w:val="22"/>
          <w:highlight w:val="white"/>
        </w:rPr>
      </w:pPr>
      <w:r w:rsidDel="00000000" w:rsidR="00000000" w:rsidRPr="00000000">
        <w:rPr>
          <w:highlight w:val="white"/>
          <w:rtl w:val="0"/>
        </w:rPr>
        <w:t xml:space="preserve">Melan 130 Pigment control </w:t>
      </w:r>
      <w:r w:rsidDel="00000000" w:rsidR="00000000" w:rsidRPr="00000000">
        <w:rPr>
          <w:b w:val="0"/>
          <w:highlight w:val="white"/>
          <w:rtl w:val="0"/>
        </w:rPr>
        <w:t xml:space="preserve">- Fotoprotección específica antimanchas</w:t>
      </w:r>
    </w:p>
    <w:p w:rsidR="00000000" w:rsidDel="00000000" w:rsidP="00000000" w:rsidRDefault="00000000" w:rsidRPr="00000000" w14:paraId="000000C1">
      <w:pPr>
        <w:spacing w:line="240" w:lineRule="auto"/>
        <w:ind w:left="720" w:firstLine="0"/>
        <w:rPr>
          <w:b w:val="0"/>
          <w:highlight w:val="white"/>
        </w:rPr>
      </w:pPr>
      <w:r w:rsidDel="00000000" w:rsidR="00000000" w:rsidRPr="00000000">
        <w:rPr>
          <w:b w:val="0"/>
          <w:highlight w:val="white"/>
          <w:rtl w:val="0"/>
        </w:rPr>
        <w:t xml:space="preserve">Protección solar muy alta que ayuda a controlar la pigmentación cutánea</w:t>
      </w:r>
    </w:p>
    <w:p w:rsidR="00000000" w:rsidDel="00000000" w:rsidP="00000000" w:rsidRDefault="00000000" w:rsidRPr="00000000" w14:paraId="000000C2">
      <w:pPr>
        <w:spacing w:line="240" w:lineRule="auto"/>
        <w:ind w:left="720" w:firstLine="0"/>
        <w:rPr>
          <w:b w:val="0"/>
          <w:highlight w:val="white"/>
        </w:rPr>
      </w:pPr>
      <w:r w:rsidDel="00000000" w:rsidR="00000000" w:rsidRPr="00000000">
        <w:rPr>
          <w:b w:val="0"/>
          <w:highlight w:val="white"/>
          <w:rtl w:val="0"/>
        </w:rPr>
        <w:t xml:space="preserve">Aplicar 2 veces al día (mañana, mediodía)</w:t>
      </w:r>
    </w:p>
    <w:p w:rsidR="00000000" w:rsidDel="00000000" w:rsidP="00000000" w:rsidRDefault="00000000" w:rsidRPr="00000000" w14:paraId="000000C3">
      <w:pPr>
        <w:spacing w:line="240" w:lineRule="auto"/>
        <w:rPr>
          <w:b w:val="0"/>
          <w:highlight w:val="white"/>
        </w:rPr>
      </w:pPr>
      <w:r w:rsidDel="00000000" w:rsidR="00000000" w:rsidRPr="00000000">
        <w:rPr>
          <w:rtl w:val="0"/>
        </w:rPr>
      </w:r>
    </w:p>
    <w:p w:rsidR="00000000" w:rsidDel="00000000" w:rsidP="00000000" w:rsidRDefault="00000000" w:rsidRPr="00000000" w14:paraId="000000C4">
      <w:pPr>
        <w:spacing w:line="240" w:lineRule="auto"/>
        <w:rPr>
          <w:b w:val="0"/>
          <w:highlight w:val="white"/>
        </w:rPr>
      </w:pPr>
      <w:r w:rsidDel="00000000" w:rsidR="00000000" w:rsidRPr="00000000">
        <w:rPr>
          <w:b w:val="0"/>
          <w:highlight w:val="white"/>
          <w:rtl w:val="0"/>
        </w:rPr>
        <w:t xml:space="preserve">Duración del tratamiento: 4-10 meses</w:t>
      </w:r>
    </w:p>
    <w:p w:rsidR="00000000" w:rsidDel="00000000" w:rsidP="00000000" w:rsidRDefault="00000000" w:rsidRPr="00000000" w14:paraId="000000C5">
      <w:pPr>
        <w:spacing w:line="240" w:lineRule="auto"/>
        <w:rPr>
          <w:b w:val="0"/>
          <w:highlight w:val="white"/>
        </w:rPr>
      </w:pPr>
      <w:r w:rsidDel="00000000" w:rsidR="00000000" w:rsidRPr="00000000">
        <w:rPr>
          <w:rtl w:val="0"/>
        </w:rPr>
      </w:r>
    </w:p>
    <w:p w:rsidR="00000000" w:rsidDel="00000000" w:rsidP="00000000" w:rsidRDefault="00000000" w:rsidRPr="00000000" w14:paraId="000000C6">
      <w:pPr>
        <w:rPr>
          <w:shd w:fill="auto" w:val="clear"/>
        </w:rPr>
      </w:pPr>
      <w:r w:rsidDel="00000000" w:rsidR="00000000" w:rsidRPr="00000000">
        <w:rPr>
          <w:shd w:fill="auto" w:val="clear"/>
          <w:rtl w:val="0"/>
        </w:rPr>
        <w:t xml:space="preserve">Recomendaciones de cuidado domiciliario:</w:t>
      </w:r>
    </w:p>
    <w:p w:rsidR="00000000" w:rsidDel="00000000" w:rsidP="00000000" w:rsidRDefault="00000000" w:rsidRPr="00000000" w14:paraId="000000C7">
      <w:pPr>
        <w:spacing w:line="240" w:lineRule="auto"/>
        <w:rPr>
          <w:b w:val="0"/>
          <w:highlight w:val="white"/>
        </w:rPr>
      </w:pPr>
      <w:r w:rsidDel="00000000" w:rsidR="00000000" w:rsidRPr="00000000">
        <w:rPr>
          <w:b w:val="0"/>
          <w:shd w:fill="auto" w:val="clear"/>
          <w:rtl w:val="0"/>
        </w:rPr>
        <w:t xml:space="preserve">MESOESTETIC Melan 130+ = 40,00 €</w:t>
      </w:r>
      <w:r w:rsidDel="00000000" w:rsidR="00000000" w:rsidRPr="00000000">
        <w:rPr>
          <w:rtl w:val="0"/>
        </w:rPr>
      </w:r>
    </w:p>
    <w:p w:rsidR="00000000" w:rsidDel="00000000" w:rsidP="00000000" w:rsidRDefault="00000000" w:rsidRPr="00000000" w14:paraId="000000C8">
      <w:pPr>
        <w:spacing w:line="240" w:lineRule="auto"/>
        <w:rPr>
          <w:b w:val="0"/>
          <w:highlight w:val="white"/>
        </w:rPr>
      </w:pPr>
      <w:r w:rsidDel="00000000" w:rsidR="00000000" w:rsidRPr="00000000">
        <w:rPr>
          <w:b w:val="0"/>
          <w:highlight w:val="white"/>
          <w:rtl w:val="0"/>
        </w:rPr>
        <w:t xml:space="preserve">MESOESTETIC Melan Recovery = 51,00 €</w:t>
      </w:r>
    </w:p>
    <w:p w:rsidR="00000000" w:rsidDel="00000000" w:rsidP="00000000" w:rsidRDefault="00000000" w:rsidRPr="00000000" w14:paraId="000000C9">
      <w:pPr>
        <w:spacing w:line="240" w:lineRule="auto"/>
        <w:rPr>
          <w:b w:val="0"/>
          <w:highlight w:val="white"/>
        </w:rPr>
      </w:pPr>
      <w:r w:rsidDel="00000000" w:rsidR="00000000" w:rsidRPr="00000000">
        <w:rPr>
          <w:b w:val="0"/>
          <w:highlight w:val="white"/>
          <w:rtl w:val="0"/>
        </w:rPr>
        <w:t xml:space="preserve">MESOESTETIC Cosmelan 2</w:t>
      </w:r>
      <w:r w:rsidDel="00000000" w:rsidR="00000000" w:rsidRPr="00000000">
        <w:rPr>
          <w:b w:val="0"/>
          <w:shd w:fill="auto" w:val="clear"/>
          <w:rtl w:val="0"/>
        </w:rPr>
        <w:t xml:space="preserve"> = 184,00 </w:t>
      </w:r>
      <w:r w:rsidDel="00000000" w:rsidR="00000000" w:rsidRPr="00000000">
        <w:rPr>
          <w:b w:val="0"/>
          <w:highlight w:val="white"/>
          <w:rtl w:val="0"/>
        </w:rPr>
        <w:t xml:space="preserve">€</w:t>
      </w:r>
    </w:p>
    <w:p w:rsidR="00000000" w:rsidDel="00000000" w:rsidP="00000000" w:rsidRDefault="00000000" w:rsidRPr="00000000" w14:paraId="000000CA">
      <w:pPr>
        <w:spacing w:line="240" w:lineRule="auto"/>
        <w:rPr>
          <w:b w:val="0"/>
          <w:highlight w:val="white"/>
        </w:rPr>
      </w:pPr>
      <w:r w:rsidDel="00000000" w:rsidR="00000000" w:rsidRPr="00000000">
        <w:rPr>
          <w:b w:val="0"/>
          <w:highlight w:val="white"/>
          <w:rtl w:val="0"/>
        </w:rPr>
        <w:t xml:space="preserve">MESOESTETIC TRAN3X Gel cream = 80,00 </w:t>
      </w:r>
      <w:r w:rsidDel="00000000" w:rsidR="00000000" w:rsidRPr="00000000">
        <w:rPr>
          <w:b w:val="0"/>
          <w:shd w:fill="auto" w:val="clear"/>
          <w:rtl w:val="0"/>
        </w:rPr>
        <w:t xml:space="preserve"> </w:t>
      </w:r>
      <w:r w:rsidDel="00000000" w:rsidR="00000000" w:rsidRPr="00000000">
        <w:rPr>
          <w:b w:val="0"/>
          <w:highlight w:val="white"/>
          <w:rtl w:val="0"/>
        </w:rPr>
        <w:t xml:space="preserve">€</w:t>
      </w:r>
    </w:p>
    <w:p w:rsidR="00000000" w:rsidDel="00000000" w:rsidP="00000000" w:rsidRDefault="00000000" w:rsidRPr="00000000" w14:paraId="000000CB">
      <w:pPr>
        <w:spacing w:line="240" w:lineRule="auto"/>
        <w:rPr>
          <w:b w:val="0"/>
          <w:shd w:fill="auto" w:val="clea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0CE">
      <w:pPr>
        <w:pStyle w:val="Title"/>
        <w:rPr>
          <w:highlight w:val="white"/>
        </w:rPr>
        <w:sectPr>
          <w:type w:val="continuous"/>
          <w:pgSz w:h="16834" w:w="11909" w:orient="portrait"/>
          <w:pgMar w:bottom="831.3779527559075" w:top="992.1259842519685" w:left="1275.5905511811022" w:right="1440" w:header="170.07874015748033" w:footer="170.07874015748033"/>
        </w:sectPr>
      </w:pPr>
      <w:bookmarkStart w:colFirst="0" w:colLast="0" w:name="_69833f7avt67" w:id="14"/>
      <w:bookmarkEnd w:id="14"/>
      <w:r w:rsidDel="00000000" w:rsidR="00000000" w:rsidRPr="00000000">
        <w:rPr>
          <w:highlight w:val="white"/>
          <w:rtl w:val="0"/>
        </w:rPr>
        <w:br w:type="textWrapping"/>
        <w:br w:type="textWrapping"/>
      </w:r>
      <w:r w:rsidDel="00000000" w:rsidR="00000000" w:rsidRPr="00000000">
        <w:rPr>
          <w:sz w:val="30"/>
          <w:szCs w:val="30"/>
          <w:rtl w:val="0"/>
        </w:rPr>
        <w:t xml:space="preserve">BONUS🪄</w:t>
      </w:r>
      <w:r w:rsidDel="00000000" w:rsidR="00000000" w:rsidRPr="00000000">
        <w:rPr>
          <w:highlight w:val="white"/>
          <w:rtl w:val="0"/>
        </w:rPr>
        <w:br w:type="textWrapping"/>
      </w:r>
    </w:p>
    <w:p w:rsidR="00000000" w:rsidDel="00000000" w:rsidP="00000000" w:rsidRDefault="00000000" w:rsidRPr="00000000" w14:paraId="000000CF">
      <w:pPr>
        <w:rPr>
          <w:highlight w:val="white"/>
        </w:rPr>
      </w:pPr>
      <w:r w:rsidDel="00000000" w:rsidR="00000000" w:rsidRPr="00000000">
        <w:rPr>
          <w:highlight w:val="white"/>
          <w:rtl w:val="0"/>
        </w:rPr>
        <w:br w:type="textWrapping"/>
      </w:r>
      <w:r w:rsidDel="00000000" w:rsidR="00000000" w:rsidRPr="00000000">
        <w:rPr>
          <w:highlight w:val="white"/>
          <w:rtl w:val="0"/>
        </w:rPr>
        <w:t xml:space="preserve">El sistema de bonus funciona de la siguiente manera:☺️</w:t>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highlight w:val="white"/>
          <w:rtl w:val="0"/>
        </w:rPr>
        <w:t xml:space="preserve">Por cada tratamiento que realice con nosotros, y supere los 100 EUR el cheque total, ¡se le suma un bonus del 10% del importe abonado! 🪄</w:t>
      </w:r>
    </w:p>
    <w:p w:rsidR="00000000" w:rsidDel="00000000" w:rsidP="00000000" w:rsidRDefault="00000000" w:rsidRPr="00000000" w14:paraId="000000D2">
      <w:pPr>
        <w:rPr>
          <w:highlight w:val="white"/>
        </w:rPr>
      </w:pPr>
      <w:r w:rsidDel="00000000" w:rsidR="00000000" w:rsidRPr="00000000">
        <w:rPr>
          <w:highlight w:val="white"/>
          <w:rtl w:val="0"/>
        </w:rPr>
        <w:t xml:space="preserve">- Puede utilizar este bonus, para cubrir hasta un 25% del coste de cualquier otro tratamiento superior a 100 EUR!</w:t>
      </w:r>
    </w:p>
    <w:p w:rsidR="00000000" w:rsidDel="00000000" w:rsidP="00000000" w:rsidRDefault="00000000" w:rsidRPr="00000000" w14:paraId="000000D3">
      <w:pPr>
        <w:rPr>
          <w:highlight w:val="white"/>
        </w:rPr>
      </w:pPr>
      <w:r w:rsidDel="00000000" w:rsidR="00000000" w:rsidRPr="00000000">
        <w:rPr>
          <w:highlight w:val="white"/>
          <w:rtl w:val="0"/>
        </w:rPr>
        <w:t xml:space="preserve">- En los bonos entra cualquier tratamiento láser y sin, excluyendo inyecciones/cosméticos/consultas/ofertas especiales</w:t>
      </w:r>
    </w:p>
    <w:p w:rsidR="00000000" w:rsidDel="00000000" w:rsidP="00000000" w:rsidRDefault="00000000" w:rsidRPr="00000000" w14:paraId="000000D4">
      <w:pPr>
        <w:rPr>
          <w:highlight w:val="white"/>
        </w:rPr>
      </w:pPr>
      <w:r w:rsidDel="00000000" w:rsidR="00000000" w:rsidRPr="00000000">
        <w:rPr>
          <w:rFonts w:ascii="Arial Unicode MS" w:cs="Arial Unicode MS" w:eastAsia="Arial Unicode MS" w:hAnsi="Arial Unicode MS"/>
          <w:highlight w:val="white"/>
          <w:rtl w:val="0"/>
        </w:rPr>
        <w:t xml:space="preserve">Ojo ¡Los bonus tienen una vida útil de 21 días desde su aparición! ✨</w:t>
      </w:r>
    </w:p>
    <w:p w:rsidR="00000000" w:rsidDel="00000000" w:rsidP="00000000" w:rsidRDefault="00000000" w:rsidRPr="00000000" w14:paraId="000000D5">
      <w:pPr>
        <w:rPr>
          <w:highlight w:val="white"/>
        </w:rPr>
      </w:pPr>
      <w:r w:rsidDel="00000000" w:rsidR="00000000" w:rsidRPr="00000000">
        <w:rPr>
          <w:highlight w:val="white"/>
          <w:rtl w:val="0"/>
        </w:rPr>
        <w:br w:type="textWrapping"/>
      </w:r>
    </w:p>
    <w:p w:rsidR="00000000" w:rsidDel="00000000" w:rsidP="00000000" w:rsidRDefault="00000000" w:rsidRPr="00000000" w14:paraId="000000D6">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7">
      <w:pPr>
        <w:pStyle w:val="Title"/>
        <w:rPr>
          <w:sz w:val="36"/>
          <w:szCs w:val="36"/>
        </w:rPr>
      </w:pPr>
      <w:bookmarkStart w:colFirst="0" w:colLast="0" w:name="_64ncqqi8u16c" w:id="15"/>
      <w:bookmarkEnd w:id="15"/>
      <w:r w:rsidDel="00000000" w:rsidR="00000000" w:rsidRPr="00000000">
        <w:rPr>
          <w:sz w:val="36"/>
          <w:szCs w:val="36"/>
          <w:highlight w:val="red"/>
          <w:rtl w:val="0"/>
        </w:rPr>
        <w:t xml:space="preserve">CONSULTA GRATIS:</w:t>
      </w:r>
      <w:r w:rsidDel="00000000" w:rsidR="00000000" w:rsidRPr="00000000">
        <w:rPr>
          <w:sz w:val="36"/>
          <w:szCs w:val="36"/>
          <w:rtl w:val="0"/>
        </w:rPr>
        <w:t xml:space="preserve"> </w:t>
      </w:r>
    </w:p>
    <w:p w:rsidR="00000000" w:rsidDel="00000000" w:rsidP="00000000" w:rsidRDefault="00000000" w:rsidRPr="00000000" w14:paraId="000000D8">
      <w:pPr>
        <w:rPr>
          <w:highlight w:val="yellow"/>
        </w:rPr>
      </w:pPr>
      <w:r w:rsidDel="00000000" w:rsidR="00000000" w:rsidRPr="00000000">
        <w:rPr>
          <w:rtl w:val="0"/>
        </w:rPr>
        <w:br w:type="textWrapping"/>
      </w:r>
      <w:r w:rsidDel="00000000" w:rsidR="00000000" w:rsidRPr="00000000">
        <w:rPr>
          <w:highlight w:val="yellow"/>
          <w:rtl w:val="0"/>
        </w:rPr>
        <w:t xml:space="preserve">- Tatuajes</w:t>
        <w:br w:type="textWrapping"/>
        <w:t xml:space="preserve">- Depilación</w:t>
        <w:br w:type="textWrapping"/>
        <w:t xml:space="preserve">- Rejuvenecimiento (cualquiera, 4D, StarWalker…)</w:t>
        <w:br w:type="textWrapping"/>
        <w:t xml:space="preserve">- Tight Sculpting</w:t>
        <w:br w:type="textWrapping"/>
        <w:t xml:space="preserve">- Gyno 4D</w:t>
      </w:r>
    </w:p>
    <w:p w:rsidR="00000000" w:rsidDel="00000000" w:rsidP="00000000" w:rsidRDefault="00000000" w:rsidRPr="00000000" w14:paraId="000000D9">
      <w:pPr>
        <w:rPr/>
      </w:pPr>
      <w:r w:rsidDel="00000000" w:rsidR="00000000" w:rsidRPr="00000000">
        <w:rPr>
          <w:sz w:val="24"/>
          <w:szCs w:val="24"/>
          <w:highlight w:val="yellow"/>
          <w:rtl w:val="0"/>
        </w:rPr>
        <w:t xml:space="preserve">- A los que ya son clientes y han pagado algo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Title"/>
        <w:rPr>
          <w:b w:val="1"/>
          <w:sz w:val="36"/>
          <w:szCs w:val="36"/>
          <w:shd w:fill="ff9900" w:val="clear"/>
        </w:rPr>
        <w:sectPr>
          <w:type w:val="continuous"/>
          <w:pgSz w:h="16834" w:w="11909" w:orient="portrait"/>
          <w:pgMar w:bottom="831.3779527559075" w:top="992.1259842519685" w:left="1275.5905511811022" w:right="1440" w:header="170.07874015748033" w:footer="170.07874015748033"/>
        </w:sectPr>
      </w:pPr>
      <w:bookmarkStart w:colFirst="0" w:colLast="0" w:name="_3qyy6r3f6vu2" w:id="16"/>
      <w:bookmarkEnd w:id="16"/>
      <w:r w:rsidDel="00000000" w:rsidR="00000000" w:rsidRPr="00000000">
        <w:rPr>
          <w:shd w:fill="ff9900" w:val="clear"/>
          <w:rtl w:val="0"/>
        </w:rPr>
        <w:br w:type="textWrapping"/>
      </w:r>
      <w:r w:rsidDel="00000000" w:rsidR="00000000" w:rsidRPr="00000000">
        <w:rPr>
          <w:b w:val="1"/>
          <w:sz w:val="36"/>
          <w:szCs w:val="36"/>
          <w:shd w:fill="ff9900" w:val="clear"/>
          <w:rtl w:val="0"/>
        </w:rPr>
        <w:t xml:space="preserve">RECORDATORIO BONOS CADUCATION</w:t>
        <w:br w:type="textWrapping"/>
      </w:r>
    </w:p>
    <w:p w:rsidR="00000000" w:rsidDel="00000000" w:rsidP="00000000" w:rsidRDefault="00000000" w:rsidRPr="00000000" w14:paraId="000000DF">
      <w:pPr>
        <w:rPr>
          <w:highlight w:val="white"/>
        </w:rPr>
      </w:pPr>
      <w:r w:rsidDel="00000000" w:rsidR="00000000" w:rsidRPr="00000000">
        <w:rPr>
          <w:rtl w:val="0"/>
        </w:rPr>
        <w:br w:type="textWrapping"/>
      </w:r>
      <w:r w:rsidDel="00000000" w:rsidR="00000000" w:rsidRPr="00000000">
        <w:rPr>
          <w:highlight w:val="white"/>
          <w:rtl w:val="0"/>
        </w:rPr>
        <w:t xml:space="preserve">Buenos días,</w:t>
      </w:r>
    </w:p>
    <w:p w:rsidR="00000000" w:rsidDel="00000000" w:rsidP="00000000" w:rsidRDefault="00000000" w:rsidRPr="00000000" w14:paraId="000000E0">
      <w:pPr>
        <w:spacing w:after="240" w:before="240" w:lineRule="auto"/>
        <w:rPr>
          <w:highlight w:val="white"/>
        </w:rPr>
      </w:pPr>
      <w:r w:rsidDel="00000000" w:rsidR="00000000" w:rsidRPr="00000000">
        <w:rPr>
          <w:highlight w:val="white"/>
          <w:rtl w:val="0"/>
        </w:rPr>
        <w:t xml:space="preserve">Somos la clínica Impuls y nos complace informarle que actualmente tiene ___ bonificaciones disponibles, válidas hasta el ___ de ___.</w:t>
      </w:r>
    </w:p>
    <w:p w:rsidR="00000000" w:rsidDel="00000000" w:rsidP="00000000" w:rsidRDefault="00000000" w:rsidRPr="00000000" w14:paraId="000000E1">
      <w:pPr>
        <w:spacing w:after="240" w:before="240" w:lineRule="auto"/>
        <w:rPr>
          <w:highlight w:val="white"/>
        </w:rPr>
      </w:pPr>
      <w:r w:rsidDel="00000000" w:rsidR="00000000" w:rsidRPr="00000000">
        <w:rPr>
          <w:highlight w:val="white"/>
          <w:rtl w:val="0"/>
        </w:rPr>
        <w:t xml:space="preserve">Le ofrecemos una consulta gratuita con nuestro especialista para realizar un chequeo. Tal vez esté interesado en algún procedimiento estético y no sepa que nosotros lo realizamos. En cualquier caso, le esperamos para una consulta con el especialista.</w:t>
      </w:r>
    </w:p>
    <w:p w:rsidR="00000000" w:rsidDel="00000000" w:rsidP="00000000" w:rsidRDefault="00000000" w:rsidRPr="00000000" w14:paraId="000000E2">
      <w:pPr>
        <w:spacing w:after="240" w:before="240" w:lineRule="auto"/>
        <w:rPr>
          <w:highlight w:val="white"/>
        </w:rPr>
      </w:pPr>
      <w:r w:rsidDel="00000000" w:rsidR="00000000" w:rsidRPr="00000000">
        <w:rPr>
          <w:highlight w:val="white"/>
          <w:rtl w:val="0"/>
        </w:rPr>
        <w:t xml:space="preserve">A continuación, consulte las condiciones de uso de las bonificaciones.</w:t>
        <w:br w:type="textWrapping"/>
      </w:r>
      <w:r w:rsidDel="00000000" w:rsidR="00000000" w:rsidRPr="00000000">
        <w:rPr>
          <w:highlight w:val="white"/>
          <w:rtl w:val="0"/>
        </w:rPr>
        <w:t xml:space="preserve">¡Sistema de bonus!* 🪄</w:t>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sz w:val="24"/>
          <w:szCs w:val="24"/>
          <w:highlight w:val="white"/>
        </w:rPr>
      </w:pPr>
      <w:r w:rsidDel="00000000" w:rsidR="00000000" w:rsidRPr="00000000">
        <w:rPr>
          <w:sz w:val="24"/>
          <w:szCs w:val="24"/>
          <w:highlight w:val="white"/>
          <w:rtl w:val="0"/>
        </w:rPr>
        <w:t xml:space="preserve">Por cada tratamiento/s  que se realice con nosotros, y supere los 100 EUR el cheque total, ¡se le suma un bonus del 10% del importe abonado! </w:t>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 Puede utilizar este bonus, para cubrir hasta un 25% del coste de cualquier otro tratamiento superior a 100 EUR!</w:t>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 En los bonos entra cualquier tratamiento láser y sin, excluyendo inyecciones/packs/cosméticos/consultas</w:t>
      </w:r>
    </w:p>
    <w:p w:rsidR="00000000" w:rsidDel="00000000" w:rsidP="00000000" w:rsidRDefault="00000000" w:rsidRPr="00000000" w14:paraId="000000E7">
      <w:pPr>
        <w:spacing w:after="240" w:before="240" w:lineRule="auto"/>
        <w:rPr>
          <w:highlight w:val="white"/>
        </w:rPr>
      </w:pPr>
      <w:r w:rsidDel="00000000" w:rsidR="00000000" w:rsidRPr="00000000">
        <w:rPr>
          <w:sz w:val="24"/>
          <w:szCs w:val="24"/>
          <w:highlight w:val="white"/>
          <w:rtl w:val="0"/>
        </w:rPr>
        <w:t xml:space="preserve">Pero ojo ¡Los bonus tienen ,una vida útil de 21 días desde su aparición! </w:t>
      </w:r>
      <w:r w:rsidDel="00000000" w:rsidR="00000000" w:rsidRPr="00000000">
        <w:rPr>
          <w:sz w:val="28"/>
          <w:szCs w:val="28"/>
          <w:highlight w:val="white"/>
          <w:rtl w:val="0"/>
        </w:rPr>
        <w:br w:type="textWrapping"/>
      </w:r>
      <w:r w:rsidDel="00000000" w:rsidR="00000000" w:rsidRPr="00000000">
        <w:rPr>
          <w:highlight w:val="white"/>
          <w:rtl w:val="0"/>
        </w:rPr>
        <w:t xml:space="preserve">¿Le sería conveniente visitar nuestra clínica esta semana? ¡Es importante hacerlo antes del ___ de ___!</w:t>
      </w:r>
      <w:r w:rsidDel="00000000" w:rsidR="00000000" w:rsidRPr="00000000">
        <w:rPr>
          <w:rtl w:val="0"/>
        </w:rPr>
      </w:r>
    </w:p>
    <w:p w:rsidR="00000000" w:rsidDel="00000000" w:rsidP="00000000" w:rsidRDefault="00000000" w:rsidRPr="00000000" w14:paraId="000000E8">
      <w:pPr>
        <w:pStyle w:val="Title"/>
        <w:spacing w:after="240" w:before="240" w:line="276" w:lineRule="auto"/>
        <w:rPr>
          <w:rFonts w:ascii="Amatic SC" w:cs="Amatic SC" w:eastAsia="Amatic SC" w:hAnsi="Amatic SC"/>
          <w:shd w:fill="ead1dc" w:val="clear"/>
        </w:rPr>
        <w:sectPr>
          <w:type w:val="continuous"/>
          <w:pgSz w:h="16834" w:w="11909" w:orient="portrait"/>
          <w:pgMar w:bottom="831.3779527559075" w:top="992.1259842519685" w:left="1275.5905511811022" w:right="1440" w:header="170.07874015748033" w:footer="170.07874015748033"/>
        </w:sectPr>
      </w:pPr>
      <w:bookmarkStart w:colFirst="0" w:colLast="0" w:name="_zacrtfp0n50v" w:id="17"/>
      <w:bookmarkEnd w:id="17"/>
      <w:r w:rsidDel="00000000" w:rsidR="00000000" w:rsidRPr="00000000">
        <w:rPr>
          <w:rtl w:val="0"/>
        </w:rPr>
      </w:r>
    </w:p>
    <w:p w:rsidR="00000000" w:rsidDel="00000000" w:rsidP="00000000" w:rsidRDefault="00000000" w:rsidRPr="00000000" w14:paraId="000000E9">
      <w:pPr>
        <w:pStyle w:val="Title"/>
        <w:spacing w:after="240" w:before="240" w:line="276" w:lineRule="auto"/>
        <w:rPr>
          <w:rFonts w:ascii="Amatic SC" w:cs="Amatic SC" w:eastAsia="Amatic SC" w:hAnsi="Amatic SC"/>
          <w:b w:val="1"/>
          <w:sz w:val="40"/>
          <w:szCs w:val="40"/>
          <w:shd w:fill="ead1dc" w:val="clear"/>
        </w:rPr>
      </w:pPr>
      <w:bookmarkStart w:colFirst="0" w:colLast="0" w:name="_vlq1db28nns7" w:id="18"/>
      <w:bookmarkEnd w:id="18"/>
      <w:r w:rsidDel="00000000" w:rsidR="00000000" w:rsidRPr="00000000">
        <w:rPr>
          <w:rtl w:val="0"/>
        </w:rPr>
      </w:r>
    </w:p>
    <w:p w:rsidR="00000000" w:rsidDel="00000000" w:rsidP="00000000" w:rsidRDefault="00000000" w:rsidRPr="00000000" w14:paraId="000000EA">
      <w:pPr>
        <w:pStyle w:val="Title"/>
        <w:spacing w:after="240" w:before="240" w:line="276" w:lineRule="auto"/>
        <w:rPr>
          <w:sz w:val="40"/>
          <w:szCs w:val="40"/>
          <w:shd w:fill="ead1dc" w:val="clear"/>
        </w:rPr>
      </w:pPr>
      <w:bookmarkStart w:colFirst="0" w:colLast="0" w:name="_8qmii738my" w:id="19"/>
      <w:bookmarkEnd w:id="19"/>
      <w:r w:rsidDel="00000000" w:rsidR="00000000" w:rsidRPr="00000000">
        <w:rPr>
          <w:sz w:val="40"/>
          <w:szCs w:val="40"/>
          <w:shd w:fill="ead1dc" w:val="clear"/>
          <w:rtl w:val="0"/>
        </w:rPr>
        <w:t xml:space="preserve">DIRECCIÓN Y HORARIOS</w:t>
      </w:r>
    </w:p>
    <w:p w:rsidR="00000000" w:rsidDel="00000000" w:rsidP="00000000" w:rsidRDefault="00000000" w:rsidRPr="00000000" w14:paraId="000000EB">
      <w:pPr>
        <w:spacing w:after="240" w:before="240" w:line="276" w:lineRule="auto"/>
        <w:rPr>
          <w:color w:val="282828"/>
          <w:sz w:val="24"/>
          <w:szCs w:val="24"/>
          <w:highlight w:val="white"/>
        </w:rPr>
      </w:pPr>
      <w:r w:rsidDel="00000000" w:rsidR="00000000" w:rsidRPr="00000000">
        <w:rPr>
          <w:color w:val="282828"/>
          <w:sz w:val="24"/>
          <w:szCs w:val="24"/>
          <w:highlight w:val="white"/>
          <w:rtl w:val="0"/>
        </w:rPr>
        <w:t xml:space="preserve">Estamos ubicados en: </w:t>
      </w:r>
    </w:p>
    <w:p w:rsidR="00000000" w:rsidDel="00000000" w:rsidP="00000000" w:rsidRDefault="00000000" w:rsidRPr="00000000" w14:paraId="000000EC">
      <w:pPr>
        <w:spacing w:after="240" w:before="240" w:line="276" w:lineRule="auto"/>
        <w:rPr>
          <w:color w:val="282828"/>
          <w:sz w:val="24"/>
          <w:szCs w:val="24"/>
          <w:highlight w:val="white"/>
        </w:rPr>
      </w:pPr>
      <w:r w:rsidDel="00000000" w:rsidR="00000000" w:rsidRPr="00000000">
        <w:rPr>
          <w:color w:val="282828"/>
          <w:sz w:val="24"/>
          <w:szCs w:val="24"/>
          <w:highlight w:val="white"/>
          <w:rtl w:val="0"/>
        </w:rPr>
        <w:t xml:space="preserve">- Plaza Urquinaona 6, Planta 14 Puerta A1 (Barcelona)</w:t>
        <w:br w:type="textWrapping"/>
        <w:t xml:space="preserve">- Plaça de la Generalitat 1, Local 7 (Tarragona) </w:t>
      </w:r>
    </w:p>
    <w:p w:rsidR="00000000" w:rsidDel="00000000" w:rsidP="00000000" w:rsidRDefault="00000000" w:rsidRPr="00000000" w14:paraId="000000ED">
      <w:pPr>
        <w:spacing w:after="240" w:before="240" w:line="276" w:lineRule="auto"/>
        <w:rPr>
          <w:color w:val="282828"/>
          <w:sz w:val="24"/>
          <w:szCs w:val="24"/>
          <w:highlight w:val="white"/>
        </w:rPr>
      </w:pPr>
      <w:r w:rsidDel="00000000" w:rsidR="00000000" w:rsidRPr="00000000">
        <w:rPr>
          <w:color w:val="282828"/>
          <w:sz w:val="24"/>
          <w:szCs w:val="24"/>
          <w:highlight w:val="white"/>
          <w:rtl w:val="0"/>
        </w:rPr>
        <w:t xml:space="preserve">Atendemos de Lunes a Viernes 09.30h a 20.30h</w:t>
      </w:r>
    </w:p>
    <w:p w:rsidR="00000000" w:rsidDel="00000000" w:rsidP="00000000" w:rsidRDefault="00000000" w:rsidRPr="00000000" w14:paraId="000000EE">
      <w:pPr>
        <w:spacing w:after="240" w:before="240" w:line="276" w:lineRule="auto"/>
        <w:rPr>
          <w:color w:val="282828"/>
          <w:sz w:val="24"/>
          <w:szCs w:val="24"/>
          <w:highlight w:val="white"/>
        </w:rPr>
      </w:pPr>
      <w:r w:rsidDel="00000000" w:rsidR="00000000" w:rsidRPr="00000000">
        <w:rPr>
          <w:color w:val="282828"/>
          <w:sz w:val="24"/>
          <w:szCs w:val="24"/>
          <w:highlight w:val="white"/>
          <w:rtl w:val="0"/>
        </w:rPr>
        <w:t xml:space="preserve">Sábados 09.30h a 14.30h</w:t>
        <w:br w:type="textWrapping"/>
      </w:r>
    </w:p>
    <w:p w:rsidR="00000000" w:rsidDel="00000000" w:rsidP="00000000" w:rsidRDefault="00000000" w:rsidRPr="00000000" w14:paraId="000000EF">
      <w:pPr>
        <w:rPr>
          <w:highlight w:val="yellow"/>
        </w:rPr>
      </w:pPr>
      <w:r w:rsidDel="00000000" w:rsidR="00000000" w:rsidRPr="00000000">
        <w:rPr>
          <w:rtl w:val="0"/>
        </w:rPr>
      </w:r>
    </w:p>
    <w:p w:rsidR="00000000" w:rsidDel="00000000" w:rsidP="00000000" w:rsidRDefault="00000000" w:rsidRPr="00000000" w14:paraId="000000F0">
      <w:pPr>
        <w:rPr>
          <w:highlight w:val="yellow"/>
        </w:rPr>
      </w:pPr>
      <w:r w:rsidDel="00000000" w:rsidR="00000000" w:rsidRPr="00000000">
        <w:rPr>
          <w:rtl w:val="0"/>
        </w:rPr>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pStyle w:val="Title"/>
        <w:rPr/>
      </w:pPr>
      <w:bookmarkStart w:colFirst="0" w:colLast="0" w:name="_se4eokvghi0h" w:id="20"/>
      <w:bookmarkEnd w:id="20"/>
      <w:r w:rsidDel="00000000" w:rsidR="00000000" w:rsidRPr="00000000">
        <w:rPr>
          <w:rtl w:val="0"/>
        </w:rPr>
        <w:t xml:space="preserve">FracREVIVE</w:t>
      </w:r>
    </w:p>
    <w:p w:rsidR="00000000" w:rsidDel="00000000" w:rsidP="00000000" w:rsidRDefault="00000000" w:rsidRPr="00000000" w14:paraId="000000F3">
      <w:pPr>
        <w:rPr>
          <w:highlight w:val="white"/>
        </w:rPr>
      </w:pPr>
      <w:r w:rsidDel="00000000" w:rsidR="00000000" w:rsidRPr="00000000">
        <w:rPr>
          <w:shd w:fill="fff2cc" w:val="clear"/>
          <w:rtl w:val="0"/>
        </w:rPr>
        <w:br w:type="textWrapping"/>
      </w:r>
      <w:r w:rsidDel="00000000" w:rsidR="00000000" w:rsidRPr="00000000">
        <w:rPr>
          <w:highlight w:val="white"/>
          <w:rtl w:val="0"/>
        </w:rPr>
        <w:t xml:space="preserve">🌞 </w:t>
      </w:r>
      <w:r w:rsidDel="00000000" w:rsidR="00000000" w:rsidRPr="00000000">
        <w:rPr>
          <w:b w:val="1"/>
          <w:highlight w:val="white"/>
          <w:rtl w:val="0"/>
        </w:rPr>
        <w:t xml:space="preserve">Refresca  tu Piel Después del Verano</w:t>
      </w:r>
      <w:r w:rsidDel="00000000" w:rsidR="00000000" w:rsidRPr="00000000">
        <w:rPr>
          <w:highlight w:val="white"/>
          <w:rtl w:val="0"/>
        </w:rPr>
        <w:t xml:space="preserve"> 🌞</w:t>
        <w:br w:type="textWrapping"/>
        <w:t xml:space="preserve">Dale a tu piel el cuidado que necesita </w:t>
      </w:r>
      <w:r w:rsidDel="00000000" w:rsidR="00000000" w:rsidRPr="00000000">
        <w:rPr>
          <w:b w:val="1"/>
          <w:highlight w:val="white"/>
          <w:rtl w:val="0"/>
        </w:rPr>
        <w:t xml:space="preserve">después de la exposición al sol </w:t>
      </w:r>
      <w:r w:rsidDel="00000000" w:rsidR="00000000" w:rsidRPr="00000000">
        <w:rPr>
          <w:highlight w:val="white"/>
          <w:rtl w:val="0"/>
        </w:rPr>
        <w:t xml:space="preserve">con nuestro exclusivo tratamiento estético con </w:t>
      </w:r>
      <w:r w:rsidDel="00000000" w:rsidR="00000000" w:rsidRPr="00000000">
        <w:rPr>
          <w:b w:val="1"/>
          <w:highlight w:val="white"/>
          <w:rtl w:val="0"/>
        </w:rPr>
        <w:t xml:space="preserve">láser Fotona</w:t>
      </w:r>
      <w:r w:rsidDel="00000000" w:rsidR="00000000" w:rsidRPr="00000000">
        <w:rPr>
          <w:highlight w:val="white"/>
          <w:rtl w:val="0"/>
        </w:rPr>
        <w:t xml:space="preserve">.</w:t>
        <w:br w:type="textWrapping"/>
        <w:t xml:space="preserve">Este tratamiento de </w:t>
      </w:r>
      <w:r w:rsidDel="00000000" w:rsidR="00000000" w:rsidRPr="00000000">
        <w:rPr>
          <w:b w:val="1"/>
          <w:highlight w:val="white"/>
          <w:rtl w:val="0"/>
        </w:rPr>
        <w:t xml:space="preserve">mantenimiento</w:t>
      </w:r>
      <w:r w:rsidDel="00000000" w:rsidR="00000000" w:rsidRPr="00000000">
        <w:rPr>
          <w:highlight w:val="white"/>
          <w:rtl w:val="0"/>
        </w:rPr>
        <w:t xml:space="preserve"> no solo ayuda a que tu piel se recupere rápidamente, sino que también mejora su tono!</w:t>
        <w:br w:type="textWrapping"/>
      </w:r>
      <w:r w:rsidDel="00000000" w:rsidR="00000000" w:rsidRPr="00000000">
        <w:rPr>
          <w:b w:val="1"/>
          <w:highlight w:val="white"/>
          <w:rtl w:val="0"/>
        </w:rPr>
        <w:t xml:space="preserve">¡Tu piel se sentirá fresca y renovada!</w:t>
      </w: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0F4">
      <w:pP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b w:val="1"/>
          <w:highlight w:val="white"/>
          <w:rtl w:val="0"/>
        </w:rPr>
        <w:t xml:space="preserve">Beneficios</w:t>
      </w:r>
      <w:r w:rsidDel="00000000" w:rsidR="00000000" w:rsidRPr="00000000">
        <w:rPr>
          <w:highlight w:val="white"/>
          <w:rtl w:val="0"/>
        </w:rPr>
        <w:t xml:space="preserve">:</w:t>
      </w:r>
    </w:p>
    <w:p w:rsidR="00000000" w:rsidDel="00000000" w:rsidP="00000000" w:rsidRDefault="00000000" w:rsidRPr="00000000" w14:paraId="000000F5">
      <w:pPr>
        <w:numPr>
          <w:ilvl w:val="0"/>
          <w:numId w:val="17"/>
        </w:numPr>
        <w:spacing w:after="0" w:afterAutospacing="0" w:before="240" w:lineRule="auto"/>
        <w:ind w:left="720" w:hanging="360"/>
        <w:rPr>
          <w:highlight w:val="white"/>
        </w:rPr>
      </w:pPr>
      <w:r w:rsidDel="00000000" w:rsidR="00000000" w:rsidRPr="00000000">
        <w:rPr>
          <w:b w:val="1"/>
          <w:highlight w:val="white"/>
          <w:rtl w:val="0"/>
        </w:rPr>
        <w:t xml:space="preserve">Activa la regeneración cutánea </w:t>
      </w:r>
      <w:r w:rsidDel="00000000" w:rsidR="00000000" w:rsidRPr="00000000">
        <w:rPr>
          <w:highlight w:val="white"/>
          <w:rtl w:val="0"/>
        </w:rPr>
        <w:t xml:space="preserve">.</w:t>
      </w:r>
    </w:p>
    <w:p w:rsidR="00000000" w:rsidDel="00000000" w:rsidP="00000000" w:rsidRDefault="00000000" w:rsidRPr="00000000" w14:paraId="000000F6">
      <w:pPr>
        <w:numPr>
          <w:ilvl w:val="0"/>
          <w:numId w:val="17"/>
        </w:numPr>
        <w:spacing w:after="0" w:afterAutospacing="0" w:before="0" w:beforeAutospacing="0" w:lineRule="auto"/>
        <w:ind w:left="720" w:hanging="360"/>
        <w:rPr>
          <w:highlight w:val="white"/>
        </w:rPr>
      </w:pPr>
      <w:r w:rsidDel="00000000" w:rsidR="00000000" w:rsidRPr="00000000">
        <w:rPr>
          <w:highlight w:val="white"/>
          <w:rtl w:val="0"/>
        </w:rPr>
        <w:t xml:space="preserve">Refresca la piel</w:t>
      </w:r>
    </w:p>
    <w:p w:rsidR="00000000" w:rsidDel="00000000" w:rsidP="00000000" w:rsidRDefault="00000000" w:rsidRPr="00000000" w14:paraId="000000F7">
      <w:pPr>
        <w:numPr>
          <w:ilvl w:val="0"/>
          <w:numId w:val="17"/>
        </w:numPr>
        <w:spacing w:after="0" w:afterAutospacing="0" w:before="0" w:beforeAutospacing="0" w:lineRule="auto"/>
        <w:ind w:left="720" w:hanging="360"/>
        <w:rPr>
          <w:highlight w:val="white"/>
        </w:rPr>
      </w:pPr>
      <w:r w:rsidDel="00000000" w:rsidR="00000000" w:rsidRPr="00000000">
        <w:rPr>
          <w:highlight w:val="white"/>
          <w:rtl w:val="0"/>
        </w:rPr>
        <w:t xml:space="preserve">Indoloro y sin tiempos de inactividad.</w:t>
      </w:r>
    </w:p>
    <w:p w:rsidR="00000000" w:rsidDel="00000000" w:rsidP="00000000" w:rsidRDefault="00000000" w:rsidRPr="00000000" w14:paraId="000000F8">
      <w:pPr>
        <w:numPr>
          <w:ilvl w:val="0"/>
          <w:numId w:val="17"/>
        </w:numPr>
        <w:spacing w:after="0" w:afterAutospacing="0" w:before="0" w:beforeAutospacing="0" w:lineRule="auto"/>
        <w:ind w:left="720" w:hanging="360"/>
        <w:rPr>
          <w:highlight w:val="white"/>
        </w:rPr>
      </w:pPr>
      <w:r w:rsidDel="00000000" w:rsidR="00000000" w:rsidRPr="00000000">
        <w:rPr>
          <w:highlight w:val="white"/>
          <w:rtl w:val="0"/>
        </w:rPr>
        <w:t xml:space="preserve">Recuperación rápida: en solo 2-3 horas.</w:t>
      </w:r>
    </w:p>
    <w:p w:rsidR="00000000" w:rsidDel="00000000" w:rsidP="00000000" w:rsidRDefault="00000000" w:rsidRPr="00000000" w14:paraId="000000F9">
      <w:pPr>
        <w:numPr>
          <w:ilvl w:val="0"/>
          <w:numId w:val="17"/>
        </w:numPr>
        <w:spacing w:after="240" w:before="0" w:beforeAutospacing="0" w:lineRule="auto"/>
        <w:ind w:left="720" w:hanging="360"/>
        <w:rPr>
          <w:highlight w:val="white"/>
        </w:rPr>
      </w:pPr>
      <w:r w:rsidDel="00000000" w:rsidR="00000000" w:rsidRPr="00000000">
        <w:rPr>
          <w:b w:val="1"/>
          <w:highlight w:val="white"/>
          <w:rtl w:val="0"/>
        </w:rPr>
        <w:t xml:space="preserve">Recomendado a combinarlo con tratamiento Smas Lifting</w:t>
      </w:r>
      <w:r w:rsidDel="00000000" w:rsidR="00000000" w:rsidRPr="00000000">
        <w:rPr>
          <w:highlight w:val="white"/>
          <w:rtl w:val="0"/>
        </w:rPr>
        <w:t xml:space="preserve"> </w:t>
      </w:r>
    </w:p>
    <w:p w:rsidR="00000000" w:rsidDel="00000000" w:rsidP="00000000" w:rsidRDefault="00000000" w:rsidRPr="00000000" w14:paraId="000000FA">
      <w:pPr>
        <w:spacing w:after="240" w:before="24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Promoción especial hasta el 30 de noviembre</w:t>
      </w:r>
      <w:r w:rsidDel="00000000" w:rsidR="00000000" w:rsidRPr="00000000">
        <w:rPr>
          <w:highlight w:val="white"/>
          <w:rtl w:val="0"/>
        </w:rPr>
        <w:t xml:space="preserve">:</w:t>
        <w:br w:type="textWrapping"/>
      </w:r>
      <w:r w:rsidDel="00000000" w:rsidR="00000000" w:rsidRPr="00000000">
        <w:rPr>
          <w:b w:val="1"/>
          <w:highlight w:val="white"/>
          <w:rtl w:val="0"/>
        </w:rPr>
        <w:t xml:space="preserve">Ahorra</w:t>
      </w:r>
      <w:r w:rsidDel="00000000" w:rsidR="00000000" w:rsidRPr="00000000">
        <w:rPr>
          <w:highlight w:val="white"/>
          <w:rtl w:val="0"/>
        </w:rPr>
        <w:t xml:space="preserve"> </w:t>
      </w:r>
      <w:r w:rsidDel="00000000" w:rsidR="00000000" w:rsidRPr="00000000">
        <w:rPr>
          <w:b w:val="1"/>
          <w:highlight w:val="white"/>
          <w:rtl w:val="0"/>
        </w:rPr>
        <w:t xml:space="preserve">111 €</w:t>
      </w:r>
      <w:r w:rsidDel="00000000" w:rsidR="00000000" w:rsidRPr="00000000">
        <w:rPr>
          <w:highlight w:val="white"/>
          <w:rtl w:val="0"/>
        </w:rPr>
        <w:t xml:space="preserve"> por sesión. En lugar de 210 €, paga sólo </w:t>
      </w:r>
      <w:r w:rsidDel="00000000" w:rsidR="00000000" w:rsidRPr="00000000">
        <w:rPr>
          <w:b w:val="1"/>
          <w:highlight w:val="white"/>
          <w:rtl w:val="0"/>
        </w:rPr>
        <w:t xml:space="preserve">99 €</w:t>
      </w:r>
      <w:r w:rsidDel="00000000" w:rsidR="00000000" w:rsidRPr="00000000">
        <w:rPr>
          <w:highlight w:val="white"/>
          <w:rtl w:val="0"/>
        </w:rPr>
        <w:t xml:space="preserve"> por una sesión rejuvenecedora.</w:t>
      </w:r>
    </w:p>
    <w:p w:rsidR="00000000" w:rsidDel="00000000" w:rsidP="00000000" w:rsidRDefault="00000000" w:rsidRPr="00000000" w14:paraId="000000FB">
      <w:pPr>
        <w:spacing w:after="240" w:before="240" w:lineRule="auto"/>
        <w:rPr>
          <w:b w:val="1"/>
          <w:shd w:fill="f4cccc" w:val="clear"/>
        </w:rPr>
      </w:pPr>
      <w:r w:rsidDel="00000000" w:rsidR="00000000" w:rsidRPr="00000000">
        <w:rPr>
          <w:highlight w:val="white"/>
          <w:rtl w:val="0"/>
        </w:rPr>
        <w:t xml:space="preserve">¡No pierdas esta oportunidad de darle nueva vida a tu piel y lucir más fresca y radiante!</w:t>
        <w:br w:type="textWrapping"/>
        <w:br w:type="textWrapping"/>
        <w:br w:type="textWrapping"/>
        <w:t xml:space="preserve">¿Reservamos una visita?</w:t>
        <w:br w:type="textWrapping"/>
      </w:r>
      <w:r w:rsidDel="00000000" w:rsidR="00000000" w:rsidRPr="00000000">
        <w:rPr>
          <w:b w:val="1"/>
          <w:shd w:fill="ea9999" w:val="clear"/>
          <w:rtl w:val="0"/>
        </w:rPr>
        <w:t xml:space="preserve">duracion - 20min</w:t>
        <w:br w:type="textWrapping"/>
        <w:br w:type="textWrapping"/>
      </w:r>
      <w:r w:rsidDel="00000000" w:rsidR="00000000" w:rsidRPr="00000000">
        <w:rPr>
          <w:b w:val="1"/>
          <w:shd w:fill="f4cccc" w:val="clear"/>
          <w:rtl w:val="0"/>
        </w:rPr>
        <w:t xml:space="preserve">Refresca y rejuvenece tu piel después del verano con nuestro exclusivo tratamiento láser Fotona, diseñado para devolverle la vitalidad y el brillo tras la exposición al sol. Este tratamiento suave y de mantenimiento acelera la recuperación de la piel, mejorando el tono y la textura mientras activa su regeneración natural. </w:t>
        <w:br w:type="textWrapping"/>
        <w:br w:type="textWrapping"/>
        <w:t xml:space="preserve">Es indoloro, rápido y no requiere tiempo de inactividad, con una recuperación en solo 2-3 horas, dejándote con una apariencia fresca y revitalizada</w:t>
        <w:br w:type="textWrapping"/>
        <w:t xml:space="preserve">. Para resultados aún mejores, combínalo con nuestro tratamiento Smas Lifting. </w:t>
        <w:br w:type="textWrapping"/>
      </w:r>
    </w:p>
    <w:p w:rsidR="00000000" w:rsidDel="00000000" w:rsidP="00000000" w:rsidRDefault="00000000" w:rsidRPr="00000000" w14:paraId="000000FC">
      <w:pPr>
        <w:rPr>
          <w:shd w:fill="fff2cc"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0FD">
      <w:pPr>
        <w:rPr>
          <w:shd w:fill="fff2cc" w:val="clear"/>
        </w:rPr>
      </w:pPr>
      <w:r w:rsidDel="00000000" w:rsidR="00000000" w:rsidRPr="00000000">
        <w:rPr>
          <w:rtl w:val="0"/>
        </w:rPr>
      </w:r>
    </w:p>
    <w:p w:rsidR="00000000" w:rsidDel="00000000" w:rsidP="00000000" w:rsidRDefault="00000000" w:rsidRPr="00000000" w14:paraId="000000FE">
      <w:pPr>
        <w:rPr>
          <w:highlight w:val="yellow"/>
        </w:rPr>
      </w:pPr>
      <w:r w:rsidDel="00000000" w:rsidR="00000000" w:rsidRPr="00000000">
        <w:rPr>
          <w:highlight w:val="yellow"/>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FF">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r5c8ps6y28d7" w:id="21"/>
      <w:bookmarkEnd w:id="21"/>
      <w:r w:rsidDel="00000000" w:rsidR="00000000" w:rsidRPr="00000000">
        <w:rPr>
          <w:rtl w:val="0"/>
        </w:rPr>
        <w:t xml:space="preserve">TATUAJES SW</w:t>
      </w:r>
    </w:p>
    <w:p w:rsidR="00000000" w:rsidDel="00000000" w:rsidP="00000000" w:rsidRDefault="00000000" w:rsidRPr="00000000" w14:paraId="00000100">
      <w:pPr>
        <w:rPr>
          <w:color w:val="434343"/>
          <w:sz w:val="24"/>
          <w:szCs w:val="24"/>
          <w:shd w:fill="auto" w:val="clear"/>
        </w:rPr>
      </w:pPr>
      <w:r w:rsidDel="00000000" w:rsidR="00000000" w:rsidRPr="00000000">
        <w:rPr>
          <w:sz w:val="36"/>
          <w:szCs w:val="36"/>
          <w:shd w:fill="c27ba0" w:val="clear"/>
          <w:rtl w:val="0"/>
        </w:rPr>
        <w:br w:type="textWrapping"/>
      </w:r>
      <w:r w:rsidDel="00000000" w:rsidR="00000000" w:rsidRPr="00000000">
        <w:rPr>
          <w:highlight w:val="white"/>
          <w:rtl w:val="0"/>
        </w:rPr>
        <w:t xml:space="preserve">Buenos días XXXX y bienvenid@ al Centro Médico IMPULS!🤗</w:t>
        <w:br w:type="textWrapping"/>
      </w:r>
      <w:r w:rsidDel="00000000" w:rsidR="00000000" w:rsidRPr="00000000">
        <w:rPr>
          <w:color w:val="434343"/>
          <w:sz w:val="24"/>
          <w:szCs w:val="24"/>
          <w:shd w:fill="auto" w:val="clear"/>
          <w:rtl w:val="0"/>
        </w:rPr>
        <w:t xml:space="preserve">Nos encantaría ayudarle a eliminar el tatuaje que no le gusta más con el mejor láser del mercado- Fotona StarWalker!</w:t>
      </w:r>
    </w:p>
    <w:p w:rsidR="00000000" w:rsidDel="00000000" w:rsidP="00000000" w:rsidRDefault="00000000" w:rsidRPr="00000000" w14:paraId="00000101">
      <w:pPr>
        <w:rPr/>
      </w:pPr>
      <w:r w:rsidDel="00000000" w:rsidR="00000000" w:rsidRPr="00000000">
        <w:rPr>
          <w:rtl w:val="0"/>
        </w:rPr>
        <w:t xml:space="preserve">Obtenemos el resultado de 2 sesiones en una!</w:t>
      </w:r>
    </w:p>
    <w:p w:rsidR="00000000" w:rsidDel="00000000" w:rsidP="00000000" w:rsidRDefault="00000000" w:rsidRPr="00000000" w14:paraId="00000102">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t xml:space="preserve">¿Le gustaría visitarnos en Barcelona para una consulta ?</w:t>
      </w:r>
    </w:p>
    <w:p w:rsidR="00000000" w:rsidDel="00000000" w:rsidP="00000000" w:rsidRDefault="00000000" w:rsidRPr="00000000" w14:paraId="00000103">
      <w:pPr>
        <w:rPr>
          <w:sz w:val="22"/>
          <w:szCs w:val="22"/>
          <w:highlight w:val="white"/>
        </w:rPr>
      </w:pPr>
      <w:r w:rsidDel="00000000" w:rsidR="00000000" w:rsidRPr="00000000">
        <w:rPr>
          <w:rFonts w:ascii="Amatic SC" w:cs="Amatic SC" w:eastAsia="Amatic SC" w:hAnsi="Amatic SC"/>
          <w:sz w:val="38"/>
          <w:szCs w:val="38"/>
          <w:shd w:fill="c27ba0" w:val="clear"/>
          <w:rtl w:val="0"/>
        </w:rPr>
        <w:br w:type="textWrapping"/>
      </w:r>
      <w:r w:rsidDel="00000000" w:rsidR="00000000" w:rsidRPr="00000000">
        <w:rPr>
          <w:highlight w:val="white"/>
          <w:rtl w:val="0"/>
        </w:rPr>
        <w:t xml:space="preserve">Nosotros usamos el láser Fotona StarWalker,</w:t>
      </w:r>
      <w:r w:rsidDel="00000000" w:rsidR="00000000" w:rsidRPr="00000000">
        <w:rPr>
          <w:sz w:val="22"/>
          <w:szCs w:val="22"/>
          <w:highlight w:val="white"/>
          <w:rtl w:val="0"/>
        </w:rPr>
        <w:t xml:space="preserve"> y </w:t>
      </w:r>
      <w:r w:rsidDel="00000000" w:rsidR="00000000" w:rsidRPr="00000000">
        <w:rPr>
          <w:color w:val="282828"/>
          <w:sz w:val="22"/>
          <w:szCs w:val="22"/>
          <w:highlight w:val="white"/>
          <w:rtl w:val="0"/>
        </w:rPr>
        <w:t xml:space="preserve">este láser nos permite realizar estos tratamientos en cualquier tipo de piel, profundidad, tinta (excepto la blanca y amarilla) y en cualquier época del año.</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11" w:sz="0" w:val="none"/>
          <w:right w:color="auto" w:space="0" w:sz="0" w:val="none"/>
          <w:between w:color="auto" w:space="0" w:sz="0" w:val="none"/>
        </w:pBdr>
        <w:shd w:fill="ffffff" w:val="clear"/>
        <w:rPr>
          <w:shd w:fill="f9cb9c" w:val="clear"/>
        </w:rPr>
      </w:pPr>
      <w:r w:rsidDel="00000000" w:rsidR="00000000" w:rsidRPr="00000000">
        <w:rPr>
          <w:highlight w:val="white"/>
          <w:rtl w:val="0"/>
        </w:rPr>
        <w:t xml:space="preserve">El precio y el número de sesiones depende de muchos factores como el tamaño, color, antigüedad, tipo de tinta, cantidad de tinta, zona en la que se ubica, su piel, etc. </w:t>
        <w:br w:type="textWrapping"/>
        <w:br w:type="textWrapping"/>
        <w:t xml:space="preserve">Según nuestra filosofía, queremos dar al cliente el trato más personalizado posible, por eso no seguimos pautas de tamaños, ya que sería injusto para cualquier persona. Cada tatuaje es diferente y peculiar a su manera.</w:t>
      </w:r>
      <w:r w:rsidDel="00000000" w:rsidR="00000000" w:rsidRPr="00000000">
        <w:rPr>
          <w:highlight w:val="white"/>
          <w:rtl w:val="0"/>
        </w:rPr>
        <w:t xml:space="preserve"> </w:t>
        <w:br w:type="textWrapping"/>
      </w:r>
      <w:r w:rsidDel="00000000" w:rsidR="00000000" w:rsidRPr="00000000">
        <w:rPr>
          <w:shd w:fill="f9cb9c" w:val="clear"/>
          <w:rtl w:val="0"/>
        </w:rPr>
        <w:br w:type="textWrapping"/>
      </w:r>
      <w:r w:rsidDel="00000000" w:rsidR="00000000" w:rsidRPr="00000000">
        <w:rPr>
          <w:sz w:val="32"/>
          <w:szCs w:val="32"/>
          <w:shd w:fill="f9cb9c" w:val="clear"/>
          <w:rtl w:val="0"/>
        </w:rPr>
        <w:t xml:space="preserve">TGN</w:t>
      </w:r>
      <w:r w:rsidDel="00000000" w:rsidR="00000000" w:rsidRPr="00000000">
        <w:rPr>
          <w:shd w:fill="f9cb9c" w:val="clear"/>
          <w:rtl w:val="0"/>
        </w:rPr>
        <w:t xml:space="preserve"> - Si busca el mejor tratamiento para aclarar su tatuaje, vale la pena desplazarse desde Tarragona a Barcelona. En nuestra clínica utilizamos el único láser en Cataluña capaz de lograr en una sola sesión los resultados que otros equipos consiguen en dos. Trabajamos con todos los colores, asegurando una eliminación eficaz sin dañar su piel.En</w:t>
      </w:r>
    </w:p>
    <w:p w:rsidR="00000000" w:rsidDel="00000000" w:rsidP="00000000" w:rsidRDefault="00000000" w:rsidRPr="00000000" w14:paraId="00000105">
      <w:pPr>
        <w:pBdr>
          <w:top w:color="auto" w:space="0" w:sz="0" w:val="none"/>
          <w:left w:color="auto" w:space="0" w:sz="0" w:val="none"/>
          <w:bottom w:color="auto" w:space="11" w:sz="0" w:val="none"/>
          <w:right w:color="auto" w:space="0" w:sz="0" w:val="none"/>
          <w:between w:color="auto" w:space="0" w:sz="0" w:val="none"/>
        </w:pBdr>
        <w:shd w:fill="ffffff" w:val="clear"/>
        <w:spacing w:after="240" w:before="240" w:lineRule="auto"/>
        <w:rPr/>
      </w:pPr>
      <w:r w:rsidDel="00000000" w:rsidR="00000000" w:rsidRPr="00000000">
        <w:rPr>
          <w:rtl w:val="0"/>
        </w:rPr>
        <w:t xml:space="preserve">Si desea un procedimiento más rápido, seguro y con resultados visibles desde la primera sesión, estaremos encantados de atenderle en Barcelona. ¡Notará la diferencia! 💎✨</w:t>
      </w:r>
    </w:p>
    <w:p w:rsidR="00000000" w:rsidDel="00000000" w:rsidP="00000000" w:rsidRDefault="00000000" w:rsidRPr="00000000" w14:paraId="00000106">
      <w:pPr>
        <w:pBdr>
          <w:top w:color="auto" w:space="0" w:sz="0" w:val="none"/>
          <w:left w:color="auto" w:space="0" w:sz="0" w:val="none"/>
          <w:bottom w:color="auto" w:space="11" w:sz="0" w:val="none"/>
          <w:right w:color="auto" w:space="0" w:sz="0" w:val="none"/>
          <w:between w:color="auto" w:space="0" w:sz="0" w:val="none"/>
        </w:pBdr>
        <w:shd w:fill="ffffff" w:val="clear"/>
        <w:rPr>
          <w:highlight w:val="white"/>
        </w:rPr>
      </w:pPr>
      <w:r w:rsidDel="00000000" w:rsidR="00000000" w:rsidRPr="00000000">
        <w:rPr>
          <w:rtl w:val="0"/>
        </w:rPr>
        <w:br w:type="textWrapping"/>
      </w:r>
      <w:r w:rsidDel="00000000" w:rsidR="00000000" w:rsidRPr="00000000">
        <w:rPr>
          <w:highlight w:val="white"/>
          <w:rtl w:val="0"/>
        </w:rPr>
        <w:t xml:space="preserve">Después de la visita, usted puede seguir con la sesión el mismo día, ya que nuestro láser a parte de eliminar todos los colores (menos el blanco y amarillo), funciona de manera muy rápida y efectiva, sin dejar ni mancha ni cicatriz.</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11" w:sz="0" w:val="none"/>
          <w:right w:color="auto" w:space="0" w:sz="0" w:val="none"/>
          <w:between w:color="auto" w:space="0" w:sz="0" w:val="none"/>
        </w:pBdr>
        <w:shd w:fill="ffffff" w:val="clear"/>
        <w:rPr>
          <w:highlight w:val="white"/>
        </w:rPr>
      </w:pPr>
      <w:r w:rsidDel="00000000" w:rsidR="00000000" w:rsidRPr="00000000">
        <w:rPr>
          <w:highlight w:val="white"/>
          <w:rtl w:val="0"/>
        </w:rPr>
        <w:t xml:space="preserve">*¿Cuándo le va bien venir a la cita?*</w:t>
      </w:r>
    </w:p>
    <w:p w:rsidR="00000000" w:rsidDel="00000000" w:rsidP="00000000" w:rsidRDefault="00000000" w:rsidRPr="00000000" w14:paraId="00000108">
      <w:pPr>
        <w:spacing w:after="240" w:before="240" w:lineRule="auto"/>
        <w:rPr>
          <w:highlight w:val="whit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9">
      <w:pPr>
        <w:spacing w:after="240" w:before="240" w:lineRule="auto"/>
        <w:rPr>
          <w:highlight w:val="yellow"/>
        </w:rPr>
      </w:pPr>
      <w:r w:rsidDel="00000000" w:rsidR="00000000" w:rsidRPr="00000000">
        <w:rPr>
          <w:highlight w:val="yellow"/>
          <w:rtl w:val="0"/>
        </w:rPr>
        <w:t xml:space="preserve">GRATIS</w:t>
      </w:r>
    </w:p>
    <w:p w:rsidR="00000000" w:rsidDel="00000000" w:rsidP="00000000" w:rsidRDefault="00000000" w:rsidRPr="00000000" w14:paraId="0000010A">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Title"/>
        <w:jc w:val="both"/>
        <w:rPr>
          <w:sz w:val="38"/>
          <w:szCs w:val="38"/>
          <w:shd w:fill="93c47d" w:val="clear"/>
        </w:rPr>
      </w:pPr>
      <w:bookmarkStart w:colFirst="0" w:colLast="0" w:name="_rp9g2k6xenjq" w:id="22"/>
      <w:bookmarkEnd w:id="22"/>
      <w:r w:rsidDel="00000000" w:rsidR="00000000" w:rsidRPr="00000000">
        <w:rPr>
          <w:sz w:val="38"/>
          <w:szCs w:val="38"/>
          <w:shd w:fill="93c47d" w:val="clear"/>
          <w:rtl w:val="0"/>
        </w:rPr>
        <w:t xml:space="preserve">TATUAJES DE CEJAS SW</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highlight w:val="white"/>
        </w:rPr>
      </w:pPr>
      <w:r w:rsidDel="00000000" w:rsidR="00000000" w:rsidRPr="00000000">
        <w:rPr>
          <w:sz w:val="24"/>
          <w:szCs w:val="24"/>
          <w:highlight w:val="white"/>
          <w:rtl w:val="0"/>
        </w:rPr>
        <w:t xml:space="preserve">Tratamos el tatuaje/micropigmentación de cejas con el láser Fotona StarWalker, lo que nos permite hacer esto en cualquier época del año y tipo de piel. El láser llega a las capas más profundas de la piel y permite tratar el tatuaje no solo aclarándose en la superficie sino tratándolo por completo. </w:t>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No se deja ninguna cicatriz ni marca tras ello, tampoco aparecen costras. No le depilamos la ceja, es más, tras ello crecen un poco más fuertes por el flujo sanguíneo en la zona!</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 xml:space="preserve">El coste de la sesión es de 80 EUR para ambas cejas, sin embargo previamente hacemos revisión de las mismas, tipo de piel y cualidades del tatuaje para adaptar los parámetros del láser y el tratamiento a usted. </w:t>
      </w:r>
    </w:p>
    <w:p w:rsidR="00000000" w:rsidDel="00000000" w:rsidP="00000000" w:rsidRDefault="00000000" w:rsidRPr="00000000" w14:paraId="00000111">
      <w:pPr>
        <w:spacing w:after="240" w:before="240" w:lineRule="auto"/>
        <w:jc w:val="both"/>
        <w:rPr>
          <w:sz w:val="24"/>
          <w:szCs w:val="24"/>
        </w:rPr>
      </w:pPr>
      <w:r w:rsidDel="00000000" w:rsidR="00000000" w:rsidRPr="00000000">
        <w:rPr>
          <w:sz w:val="20"/>
          <w:szCs w:val="20"/>
          <w:highlight w:val="yellow"/>
          <w:rtl w:val="0"/>
        </w:rPr>
        <w:t xml:space="preserve">GRATIS</w:t>
        <w:br w:type="textWrapping"/>
      </w:r>
      <w:r w:rsidDel="00000000" w:rsidR="00000000" w:rsidRPr="00000000">
        <w:rPr>
          <w:sz w:val="24"/>
          <w:szCs w:val="24"/>
          <w:rtl w:val="0"/>
        </w:rPr>
        <w:t xml:space="preserve">Tratamos cejas tatuadas o con micropigmentación con láser Fotona StarWalker, apto para todo tipo de piel y en cualquier época del año. El láser actúa en capas profundas, eliminando la tinta por completo, sin dejar marcas, costras ni cicatrices.</w:t>
        <w:br w:type="textWrapping"/>
        <w:t xml:space="preserve"> ¡Y no depilamos tus cejas! Al contrario, el flujo sanguíneo mejora y ¡hasta pueden crecer más fuertes.</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 Precio: 80 € por ambas cejas</w:t>
        <w:br w:type="textWrapping"/>
        <w:t xml:space="preserve"> 🔍 Siempre realizamos una valoración previa personalizada para adaptar el tratamiento a tu piel y tipo de pigmento.</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Nos encantará ayudarle a recuperar unas cejas naturales!&lt;3</w:t>
        <w:br w:type="textWrapping"/>
        <w:t xml:space="preserve">Cual dia le vendria mejor para una consulta?</w:t>
      </w:r>
    </w:p>
    <w:p w:rsidR="00000000" w:rsidDel="00000000" w:rsidP="00000000" w:rsidRDefault="00000000" w:rsidRPr="00000000" w14:paraId="00000114">
      <w:pPr>
        <w:spacing w:after="240" w:before="240" w:lineRule="auto"/>
        <w:jc w:val="both"/>
        <w:rPr>
          <w:sz w:val="20"/>
          <w:szCs w:val="20"/>
          <w:highlight w:val="yellow"/>
        </w:rPr>
      </w:pPr>
      <w:r w:rsidDel="00000000" w:rsidR="00000000" w:rsidRPr="00000000">
        <w:rPr>
          <w:sz w:val="20"/>
          <w:szCs w:val="20"/>
          <w:highlight w:val="yellow"/>
          <w:rtl w:val="0"/>
        </w:rPr>
        <w:br w:type="textWrapping"/>
        <w:br w:type="textWrapping"/>
      </w:r>
      <w:r w:rsidDel="00000000" w:rsidR="00000000" w:rsidRPr="00000000">
        <w:rPr>
          <w:rtl w:val="0"/>
        </w:rPr>
      </w:r>
    </w:p>
    <w:p w:rsidR="00000000" w:rsidDel="00000000" w:rsidP="00000000" w:rsidRDefault="00000000" w:rsidRPr="00000000" w14:paraId="00000115">
      <w:pPr>
        <w:pStyle w:val="Title"/>
        <w:spacing w:after="240" w:before="240" w:lineRule="auto"/>
        <w:jc w:val="both"/>
        <w:rPr>
          <w:color w:val="282828"/>
          <w:sz w:val="24"/>
          <w:szCs w:val="24"/>
        </w:rPr>
      </w:pPr>
      <w:bookmarkStart w:colFirst="0" w:colLast="0" w:name="_xyaokol4m90o" w:id="23"/>
      <w:bookmarkEnd w:id="23"/>
      <w:r w:rsidDel="00000000" w:rsidR="00000000" w:rsidRPr="00000000">
        <w:rPr>
          <w:sz w:val="40"/>
          <w:szCs w:val="40"/>
          <w:shd w:fill="93c47d" w:val="clear"/>
          <w:rtl w:val="0"/>
        </w:rPr>
        <w:t xml:space="preserve">PIGMENTACIÓN f/c SW</w:t>
      </w:r>
      <w:r w:rsidDel="00000000" w:rsidR="00000000" w:rsidRPr="00000000">
        <w:rPr>
          <w:rtl w:val="0"/>
        </w:rPr>
      </w:r>
    </w:p>
    <w:p w:rsidR="00000000" w:rsidDel="00000000" w:rsidP="00000000" w:rsidRDefault="00000000" w:rsidRPr="00000000" w14:paraId="00000116">
      <w:pPr>
        <w:spacing w:line="240" w:lineRule="auto"/>
        <w:jc w:val="both"/>
        <w:rPr>
          <w:color w:val="282828"/>
          <w:highlight w:val="white"/>
        </w:rPr>
      </w:pPr>
      <w:r w:rsidDel="00000000" w:rsidR="00000000" w:rsidRPr="00000000">
        <w:rPr>
          <w:color w:val="282828"/>
          <w:highlight w:val="white"/>
          <w:rtl w:val="0"/>
        </w:rPr>
        <w:t xml:space="preserve">Nosotros trabajamos con Fotona StarWalker MaQX Q-Switched. Nuestro láser nos permite realizar estos tratamientos en cualquier tipo de piel, época del año y de forma totalmente segura para la piel, sin quemaduras, daños y además sin dolor.</w:t>
      </w:r>
    </w:p>
    <w:p w:rsidR="00000000" w:rsidDel="00000000" w:rsidP="00000000" w:rsidRDefault="00000000" w:rsidRPr="00000000" w14:paraId="00000117">
      <w:pPr>
        <w:spacing w:line="240" w:lineRule="auto"/>
        <w:jc w:val="both"/>
        <w:rPr>
          <w:color w:val="282828"/>
          <w:highlight w:val="white"/>
        </w:rPr>
      </w:pPr>
      <w:r w:rsidDel="00000000" w:rsidR="00000000" w:rsidRPr="00000000">
        <w:rPr>
          <w:color w:val="282828"/>
          <w:highlight w:val="white"/>
          <w:rtl w:val="0"/>
        </w:rPr>
        <w:t xml:space="preserve">Se pueden realizar sesiones incluso  en verano, con el uso de un protector solar de un factor +50 y que proteja de varias ondas solares.</w:t>
      </w:r>
      <w:r w:rsidDel="00000000" w:rsidR="00000000" w:rsidRPr="00000000">
        <w:rPr>
          <w:rtl w:val="0"/>
        </w:rPr>
      </w:r>
    </w:p>
    <w:p w:rsidR="00000000" w:rsidDel="00000000" w:rsidP="00000000" w:rsidRDefault="00000000" w:rsidRPr="00000000" w14:paraId="00000118">
      <w:pPr>
        <w:spacing w:line="240" w:lineRule="auto"/>
        <w:jc w:val="both"/>
        <w:rPr>
          <w:color w:val="282828"/>
          <w:highlight w:val="white"/>
        </w:rPr>
      </w:pPr>
      <w:r w:rsidDel="00000000" w:rsidR="00000000" w:rsidRPr="00000000">
        <w:rPr>
          <w:color w:val="282828"/>
          <w:highlight w:val="white"/>
          <w:rtl w:val="0"/>
        </w:rPr>
        <w:t xml:space="preserve">Gracias a la calidad de nuestro láser podemos llegar a las capas más profundas de la piel y de esta manera trabajar en las manchas desde la profundidad a la que se encuentren. Nuestro láser es selectivo y detecta únicamente la pigmentación en la piel, por lo tanto no afecta la superficie de la misma, va tostando ese exceso de melanina que luego es expulsado a través del sistema linfático. En caso de ser pigmentación superficial, </w:t>
      </w:r>
      <w:r w:rsidDel="00000000" w:rsidR="00000000" w:rsidRPr="00000000">
        <w:rPr>
          <w:b w:val="1"/>
          <w:color w:val="282828"/>
          <w:highlight w:val="white"/>
          <w:rtl w:val="0"/>
        </w:rPr>
        <w:t xml:space="preserve">se elimina mediante una fina costra exterior</w:t>
      </w:r>
      <w:r w:rsidDel="00000000" w:rsidR="00000000" w:rsidRPr="00000000">
        <w:rPr>
          <w:color w:val="282828"/>
          <w:highlight w:val="white"/>
          <w:rtl w:val="0"/>
        </w:rPr>
        <w:t xml:space="preserve"> que deja tejido sano y limpio por debajo.</w:t>
        <w:br w:type="textWrapping"/>
        <w:br w:type="textWrapping"/>
        <w:br w:type="textWrapping"/>
        <w:t xml:space="preserve">Para determinar un precio y cantidad de sesiones es necesaria una evaluación previa, el doctor necesita conocer su caso en particular, el tipo de</w:t>
      </w:r>
      <w:r w:rsidDel="00000000" w:rsidR="00000000" w:rsidRPr="00000000">
        <w:rPr>
          <w:i w:val="1"/>
          <w:color w:val="282828"/>
          <w:highlight w:val="white"/>
          <w:rtl w:val="0"/>
        </w:rPr>
        <w:t xml:space="preserve"> pigmentación, si por el sol, la edad o un caso hormonal, melasma por ejemplo</w:t>
      </w:r>
      <w:r w:rsidDel="00000000" w:rsidR="00000000" w:rsidRPr="00000000">
        <w:rPr>
          <w:color w:val="282828"/>
          <w:highlight w:val="white"/>
          <w:rtl w:val="0"/>
        </w:rPr>
        <w:t xml:space="preserve">. Hay muchas más profundas otras más superficiales, puede ser una zona puntual o el rostro completo etc.</w:t>
      </w:r>
    </w:p>
    <w:p w:rsidR="00000000" w:rsidDel="00000000" w:rsidP="00000000" w:rsidRDefault="00000000" w:rsidRPr="00000000" w14:paraId="00000119">
      <w:pPr>
        <w:spacing w:line="240" w:lineRule="auto"/>
        <w:jc w:val="both"/>
        <w:rPr>
          <w:color w:val="282828"/>
          <w:highlight w:val="white"/>
        </w:rPr>
      </w:pPr>
      <w:r w:rsidDel="00000000" w:rsidR="00000000" w:rsidRPr="00000000">
        <w:rPr>
          <w:color w:val="282828"/>
          <w:highlight w:val="white"/>
          <w:rtl w:val="0"/>
        </w:rPr>
        <w:br w:type="textWrapping"/>
      </w:r>
      <w:r w:rsidDel="00000000" w:rsidR="00000000" w:rsidRPr="00000000">
        <w:rPr>
          <w:color w:val="282828"/>
          <w:shd w:fill="ffe599" w:val="clear"/>
          <w:rtl w:val="0"/>
        </w:rPr>
        <w:t xml:space="preserve">Cada tratamiento de pigmentación y manchas debe iniciarse con un diagnóstico porque las causas, tipos, y profundidad de las manchas varían significativamente (sol, edad, hormonas, etc.). Solo una evaluación personalizada permite diseñar un tratamiento eficaz y seguro que se adapte a las necesidades únicas de cada piel, maximizando resultados y minimizando riesgos.</w:t>
        <w:br w:type="textWrapping"/>
      </w:r>
      <w:r w:rsidDel="00000000" w:rsidR="00000000" w:rsidRPr="00000000">
        <w:rPr>
          <w:rtl w:val="0"/>
        </w:rPr>
      </w:r>
    </w:p>
    <w:p w:rsidR="00000000" w:rsidDel="00000000" w:rsidP="00000000" w:rsidRDefault="00000000" w:rsidRPr="00000000" w14:paraId="0000011A">
      <w:pPr>
        <w:spacing w:after="240" w:before="240" w:lineRule="auto"/>
        <w:jc w:val="both"/>
        <w:rPr>
          <w:sz w:val="20"/>
          <w:szCs w:val="20"/>
          <w:highlight w:val="white"/>
        </w:rPr>
      </w:pPr>
      <w:r w:rsidDel="00000000" w:rsidR="00000000" w:rsidRPr="00000000">
        <w:rPr>
          <w:sz w:val="20"/>
          <w:szCs w:val="20"/>
          <w:highlight w:val="white"/>
          <w:rtl w:val="0"/>
        </w:rPr>
        <w:t xml:space="preserve">Depende de la capa en la que se sitúa la mancha (profundidad), tamaño, tipo de mancha, origen etc. Como a simple vista no se ve que tipo de mancha es se necesita una examinación previa para valorar cual es el tratamiento correcto para su caso. Hemos tenido tanto casos de 100 EUR como de 300 EUR por 1 sesión, por poner dos ejemplos. Se ajusta mucho a su tipo y extensión de mancha, piel y caso! Además tenemos diferentes Packs y Promociones muy interesantes!  </w:t>
      </w:r>
    </w:p>
    <w:p w:rsidR="00000000" w:rsidDel="00000000" w:rsidP="00000000" w:rsidRDefault="00000000" w:rsidRPr="00000000" w14:paraId="0000011B">
      <w:pPr>
        <w:spacing w:after="240" w:before="240" w:lineRule="auto"/>
        <w:jc w:val="both"/>
        <w:rPr>
          <w:rFonts w:ascii="Amatic SC" w:cs="Amatic SC" w:eastAsia="Amatic SC" w:hAnsi="Amatic SC"/>
          <w:sz w:val="38"/>
          <w:szCs w:val="38"/>
          <w:shd w:fill="a4c2f4"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20"/>
          <w:szCs w:val="20"/>
          <w:rtl w:val="0"/>
        </w:rPr>
        <w:br w:type="textWrapping"/>
        <w:t xml:space="preserve"> </w:t>
      </w:r>
      <w:r w:rsidDel="00000000" w:rsidR="00000000" w:rsidRPr="00000000">
        <w:rPr>
          <w:sz w:val="20"/>
          <w:szCs w:val="20"/>
          <w:highlight w:val="yellow"/>
          <w:rtl w:val="0"/>
        </w:rPr>
        <w:t xml:space="preserve">Visita con diagnóstico  50 EUR</w:t>
      </w:r>
      <w:r w:rsidDel="00000000" w:rsidR="00000000" w:rsidRPr="00000000">
        <w:rPr>
          <w:rtl w:val="0"/>
        </w:rPr>
      </w:r>
    </w:p>
    <w:p w:rsidR="00000000" w:rsidDel="00000000" w:rsidP="00000000" w:rsidRDefault="00000000" w:rsidRPr="00000000" w14:paraId="0000011C">
      <w:pPr>
        <w:pStyle w:val="Title"/>
        <w:jc w:val="both"/>
        <w:rPr>
          <w:rFonts w:ascii="Amatic SC" w:cs="Amatic SC" w:eastAsia="Amatic SC" w:hAnsi="Amatic SC"/>
          <w:b w:val="1"/>
          <w:sz w:val="38"/>
          <w:szCs w:val="38"/>
          <w:shd w:fill="a4c2f4" w:val="clear"/>
        </w:rPr>
      </w:pPr>
      <w:bookmarkStart w:colFirst="0" w:colLast="0" w:name="_5jxzheqk05xs" w:id="24"/>
      <w:bookmarkEnd w:id="24"/>
      <w:r w:rsidDel="00000000" w:rsidR="00000000" w:rsidRPr="00000000">
        <w:rPr>
          <w:rtl w:val="0"/>
        </w:rPr>
      </w:r>
    </w:p>
    <w:p w:rsidR="00000000" w:rsidDel="00000000" w:rsidP="00000000" w:rsidRDefault="00000000" w:rsidRPr="00000000" w14:paraId="0000011D">
      <w:pPr>
        <w:pStyle w:val="Title"/>
        <w:jc w:val="both"/>
        <w:rPr>
          <w:sz w:val="44"/>
          <w:szCs w:val="44"/>
          <w:highlight w:val="green"/>
        </w:rPr>
      </w:pPr>
      <w:bookmarkStart w:colFirst="0" w:colLast="0" w:name="_kwue4jof9ms7" w:id="25"/>
      <w:bookmarkEnd w:id="25"/>
      <w:r w:rsidDel="00000000" w:rsidR="00000000" w:rsidRPr="00000000">
        <w:rPr>
          <w:sz w:val="44"/>
          <w:szCs w:val="44"/>
          <w:highlight w:val="green"/>
          <w:rtl w:val="0"/>
        </w:rPr>
        <w:t xml:space="preserve">CUPEROSIS  / ROSÁCEA/  SP </w:t>
      </w:r>
    </w:p>
    <w:p w:rsidR="00000000" w:rsidDel="00000000" w:rsidP="00000000" w:rsidRDefault="00000000" w:rsidRPr="00000000" w14:paraId="0000011E">
      <w:pPr>
        <w:spacing w:after="240" w:before="240" w:line="360" w:lineRule="auto"/>
        <w:rPr>
          <w:sz w:val="20"/>
          <w:szCs w:val="20"/>
          <w:highlight w:val="white"/>
        </w:rPr>
      </w:pPr>
      <w:r w:rsidDel="00000000" w:rsidR="00000000" w:rsidRPr="00000000">
        <w:rPr>
          <w:sz w:val="20"/>
          <w:szCs w:val="20"/>
          <w:highlight w:val="green"/>
          <w:rtl w:val="0"/>
        </w:rPr>
        <w:t xml:space="preserve">VAR1</w:t>
      </w:r>
      <w:r w:rsidDel="00000000" w:rsidR="00000000" w:rsidRPr="00000000">
        <w:rPr>
          <w:sz w:val="20"/>
          <w:szCs w:val="20"/>
          <w:rtl w:val="0"/>
        </w:rPr>
        <w:br w:type="textWrapping"/>
      </w:r>
      <w:r w:rsidDel="00000000" w:rsidR="00000000" w:rsidRPr="00000000">
        <w:rPr>
          <w:sz w:val="20"/>
          <w:szCs w:val="20"/>
          <w:highlight w:val="white"/>
          <w:rtl w:val="0"/>
        </w:rPr>
        <w:t xml:space="preserve">El tratamiento lo realizamos con el láser Fotona SP Dynamis, nuestro láser actúa sellando las paredes de los capilares, de manera que dejen de funcionar y el cuerpo empiece a eliminarlos, con lo cual podemos decir que es un tratamiento definitivo para las venas afectadas. </w:t>
        <w:br w:type="textWrapping"/>
        <w:t xml:space="preserve">Es un tratamiento totalmente sano para la piel, sin quemaduras, manchas ni cicatrices.</w:t>
      </w:r>
    </w:p>
    <w:p w:rsidR="00000000" w:rsidDel="00000000" w:rsidP="00000000" w:rsidRDefault="00000000" w:rsidRPr="00000000" w14:paraId="0000011F">
      <w:pPr>
        <w:spacing w:after="240" w:before="240" w:line="360" w:lineRule="auto"/>
        <w:rPr>
          <w:sz w:val="20"/>
          <w:szCs w:val="20"/>
          <w:highlight w:val="white"/>
        </w:rPr>
      </w:pPr>
      <w:r w:rsidDel="00000000" w:rsidR="00000000" w:rsidRPr="00000000">
        <w:rPr>
          <w:sz w:val="20"/>
          <w:szCs w:val="20"/>
          <w:highlight w:val="white"/>
          <w:rtl w:val="0"/>
        </w:rPr>
        <w:t xml:space="preserve">El láser actúa sellando las venas internas inflamadas, para así disminuir la inflamación muy notablemente, el picor, rojez, sensibilidad/sellar y absorber las venas. Tras el curso de tratamiento, recomendamos hacer 1 sesión/año para mantenerlo ya que la rosácea como tal, no tiene cura definitiva pero sí tratamiento casi que definitivo. </w:t>
      </w:r>
    </w:p>
    <w:p w:rsidR="00000000" w:rsidDel="00000000" w:rsidP="00000000" w:rsidRDefault="00000000" w:rsidRPr="00000000" w14:paraId="00000120">
      <w:pPr>
        <w:spacing w:after="240" w:before="240" w:line="360" w:lineRule="auto"/>
        <w:rPr>
          <w:sz w:val="20"/>
          <w:szCs w:val="20"/>
          <w:highlight w:val="white"/>
        </w:rPr>
      </w:pPr>
      <w:r w:rsidDel="00000000" w:rsidR="00000000" w:rsidRPr="00000000">
        <w:rPr>
          <w:sz w:val="20"/>
          <w:szCs w:val="20"/>
          <w:highlight w:val="white"/>
          <w:rtl w:val="0"/>
        </w:rPr>
        <w:t xml:space="preserve">No tenemos un coste estipulado por sesión ya que es un tratamiento muy variable en cada persona hacemos una primera visita con diagnóstico para darle un presupuesto personalizado.</w:t>
      </w:r>
    </w:p>
    <w:p w:rsidR="00000000" w:rsidDel="00000000" w:rsidP="00000000" w:rsidRDefault="00000000" w:rsidRPr="00000000" w14:paraId="00000121">
      <w:pPr>
        <w:spacing w:after="240" w:before="240" w:line="360" w:lineRule="auto"/>
        <w:rPr>
          <w:b w:val="0"/>
          <w:sz w:val="20"/>
          <w:szCs w:val="20"/>
          <w:highlight w:val="white"/>
        </w:rPr>
      </w:pPr>
      <w:r w:rsidDel="00000000" w:rsidR="00000000" w:rsidRPr="00000000">
        <w:rPr>
          <w:sz w:val="20"/>
          <w:szCs w:val="20"/>
          <w:highlight w:val="white"/>
          <w:rtl w:val="0"/>
        </w:rPr>
        <w:t xml:space="preserve">Hemos tenido casos de todos los tipos, gravedades y zonas a tratar, y en consecuencia, han habido costes de todos los tipos, tanto de 50 EUR como de 300 EUR, por poner un ejemplo. En su caso cómo será lo sabrá el médico tras el chequeo completo de la zona de la cara. </w:t>
      </w:r>
      <w:r w:rsidDel="00000000" w:rsidR="00000000" w:rsidRPr="00000000">
        <w:rPr>
          <w:highlight w:val="white"/>
          <w:rtl w:val="0"/>
        </w:rPr>
        <w:br w:type="textWrapping"/>
      </w:r>
      <w:r w:rsidDel="00000000" w:rsidR="00000000" w:rsidRPr="00000000">
        <w:rPr>
          <w:highlight w:val="red"/>
          <w:rtl w:val="0"/>
        </w:rPr>
        <w:t xml:space="preserve">VAR 2</w:t>
        <w:br w:type="textWrapping"/>
      </w:r>
      <w:r w:rsidDel="00000000" w:rsidR="00000000" w:rsidRPr="00000000">
        <w:rPr>
          <w:b w:val="0"/>
          <w:sz w:val="20"/>
          <w:szCs w:val="20"/>
          <w:highlight w:val="white"/>
          <w:rtl w:val="0"/>
        </w:rPr>
        <w:t xml:space="preserve">Ofrecemos este tratamiento con el láser Fotona SP Dynamis, una tecnología segura y avanzada que trata las venas afectadas de manera definitiva. Su funcionamiento es simple y efectivo: sella las paredes de los vasos para que el cuerpo los elimine de forma natural. Este proceso asegura que las venas tratadas desaparezcan por completo.</w:t>
      </w:r>
    </w:p>
    <w:p w:rsidR="00000000" w:rsidDel="00000000" w:rsidP="00000000" w:rsidRDefault="00000000" w:rsidRPr="00000000" w14:paraId="00000122">
      <w:pPr>
        <w:spacing w:after="240" w:before="240" w:line="360" w:lineRule="auto"/>
        <w:rPr>
          <w:b w:val="0"/>
          <w:sz w:val="20"/>
          <w:szCs w:val="20"/>
          <w:highlight w:val="white"/>
        </w:rPr>
      </w:pPr>
      <w:r w:rsidDel="00000000" w:rsidR="00000000" w:rsidRPr="00000000">
        <w:rPr>
          <w:b w:val="0"/>
          <w:sz w:val="20"/>
          <w:szCs w:val="20"/>
          <w:highlight w:val="white"/>
          <w:rtl w:val="0"/>
        </w:rPr>
        <w:t xml:space="preserve">Lo mejor de todo es que es un procedimiento delicado con la piel: no genera quemaduras, manchas ni cicatrices. Según el caso, suelen ser necesarias entre 1 y 6 sesiones.</w:t>
      </w:r>
    </w:p>
    <w:p w:rsidR="00000000" w:rsidDel="00000000" w:rsidP="00000000" w:rsidRDefault="00000000" w:rsidRPr="00000000" w14:paraId="00000123">
      <w:pPr>
        <w:spacing w:after="240" w:before="240" w:line="360" w:lineRule="auto"/>
        <w:rPr>
          <w:b w:val="0"/>
          <w:sz w:val="20"/>
          <w:szCs w:val="20"/>
          <w:highlight w:val="white"/>
        </w:rPr>
      </w:pPr>
      <w:r w:rsidDel="00000000" w:rsidR="00000000" w:rsidRPr="00000000">
        <w:rPr>
          <w:b w:val="0"/>
          <w:sz w:val="20"/>
          <w:szCs w:val="20"/>
          <w:highlight w:val="white"/>
          <w:rtl w:val="0"/>
        </w:rPr>
        <w:t xml:space="preserve">El láser también ayuda a reducir las venas inflamadas, mejorando visiblemente la inflamación, el enrojecimiento, la sensibilidad y el picor. Una vez completado el tratamiento, recomendamos hacer una sesión anual de mantenimiento. Aunque la rosácea no tiene una cura definitiva, este método logra controlarla de forma muy efectiva.</w:t>
      </w:r>
    </w:p>
    <w:p w:rsidR="00000000" w:rsidDel="00000000" w:rsidP="00000000" w:rsidRDefault="00000000" w:rsidRPr="00000000" w14:paraId="00000124">
      <w:pPr>
        <w:spacing w:after="240" w:before="240" w:line="360" w:lineRule="auto"/>
        <w:rPr>
          <w:b w:val="0"/>
          <w:sz w:val="20"/>
          <w:szCs w:val="20"/>
          <w:highlight w:val="white"/>
        </w:rPr>
      </w:pPr>
      <w:r w:rsidDel="00000000" w:rsidR="00000000" w:rsidRPr="00000000">
        <w:rPr>
          <w:b w:val="0"/>
          <w:sz w:val="20"/>
          <w:szCs w:val="20"/>
          <w:highlight w:val="white"/>
          <w:rtl w:val="0"/>
        </w:rPr>
        <w:t xml:space="preserve">Sabemos que cada persona es diferente, por lo que los costes varían según la situación. Durante la primera consulta, el médico realizará un diagnóstico completo y te dará un presupuesto personalizado.</w:t>
      </w:r>
    </w:p>
    <w:p w:rsidR="00000000" w:rsidDel="00000000" w:rsidP="00000000" w:rsidRDefault="00000000" w:rsidRPr="00000000" w14:paraId="00000125">
      <w:pPr>
        <w:spacing w:after="240" w:before="240" w:line="360" w:lineRule="auto"/>
        <w:rPr>
          <w:b w:val="0"/>
          <w:sz w:val="20"/>
          <w:szCs w:val="20"/>
          <w:highlight w:val="white"/>
        </w:rPr>
      </w:pPr>
      <w:r w:rsidDel="00000000" w:rsidR="00000000" w:rsidRPr="00000000">
        <w:rPr>
          <w:b w:val="0"/>
          <w:sz w:val="20"/>
          <w:szCs w:val="20"/>
          <w:highlight w:val="white"/>
          <w:rtl w:val="0"/>
        </w:rPr>
        <w:t xml:space="preserve">Hemos trabajado con una gran variedad de casos y presupuestos, desde 50 € hasta 300 €. Queremos ofrecerte el mejor tratamiento para tu piel, adaptado a tus necesidades específicas. ¡Te esperamos para resolver todas tus dudas y ayudarte a dar el siguiente paso! 😊</w:t>
      </w:r>
    </w:p>
    <w:p w:rsidR="00000000" w:rsidDel="00000000" w:rsidP="00000000" w:rsidRDefault="00000000" w:rsidRPr="00000000" w14:paraId="00000126">
      <w:pPr>
        <w:spacing w:after="240" w:before="240" w:line="360" w:lineRule="auto"/>
        <w:rPr>
          <w:highlight w:val="red"/>
        </w:rPr>
      </w:pPr>
      <w:r w:rsidDel="00000000" w:rsidR="00000000" w:rsidRPr="00000000">
        <w:rPr>
          <w:rtl w:val="0"/>
        </w:rPr>
      </w:r>
    </w:p>
    <w:p w:rsidR="00000000" w:rsidDel="00000000" w:rsidP="00000000" w:rsidRDefault="00000000" w:rsidRPr="00000000" w14:paraId="00000127">
      <w:pPr>
        <w:spacing w:after="240" w:before="240" w:lineRule="auto"/>
        <w:jc w:val="both"/>
        <w:rPr>
          <w:sz w:val="20"/>
          <w:szCs w:val="20"/>
        </w:rPr>
      </w:pPr>
      <w:r w:rsidDel="00000000" w:rsidR="00000000" w:rsidRPr="00000000">
        <w:rPr>
          <w:sz w:val="20"/>
          <w:szCs w:val="20"/>
          <w:highlight w:val="yellow"/>
          <w:rtl w:val="0"/>
        </w:rPr>
        <w:t xml:space="preserve">Consulta con diagnóstico 50 EUR </w:t>
      </w:r>
      <w:r w:rsidDel="00000000" w:rsidR="00000000" w:rsidRPr="00000000">
        <w:rPr>
          <w:rtl w:val="0"/>
        </w:rPr>
      </w:r>
    </w:p>
    <w:p w:rsidR="00000000" w:rsidDel="00000000" w:rsidP="00000000" w:rsidRDefault="00000000" w:rsidRPr="00000000" w14:paraId="00000128">
      <w:pPr>
        <w:pStyle w:val="Title"/>
        <w:jc w:val="both"/>
        <w:rPr>
          <w:sz w:val="40"/>
          <w:szCs w:val="40"/>
          <w:shd w:fill="a4c2f4" w:val="clear"/>
        </w:rPr>
      </w:pPr>
      <w:bookmarkStart w:colFirst="0" w:colLast="0" w:name="_bis946hd43lc" w:id="26"/>
      <w:bookmarkEnd w:id="26"/>
      <w:r w:rsidDel="00000000" w:rsidR="00000000" w:rsidRPr="00000000">
        <w:rPr>
          <w:sz w:val="40"/>
          <w:szCs w:val="40"/>
          <w:shd w:fill="a4c2f4" w:val="clear"/>
          <w:rtl w:val="0"/>
        </w:rPr>
        <w:t xml:space="preserve">VASCULARES SP</w:t>
      </w:r>
    </w:p>
    <w:p w:rsidR="00000000" w:rsidDel="00000000" w:rsidP="00000000" w:rsidRDefault="00000000" w:rsidRPr="00000000" w14:paraId="00000129">
      <w:pPr>
        <w:spacing w:after="240" w:before="240" w:line="360" w:lineRule="auto"/>
        <w:rPr>
          <w:b w:val="0"/>
          <w:highlight w:val="white"/>
        </w:rPr>
      </w:pPr>
      <w:r w:rsidDel="00000000" w:rsidR="00000000" w:rsidRPr="00000000">
        <w:rPr>
          <w:b w:val="0"/>
          <w:highlight w:val="white"/>
          <w:rtl w:val="0"/>
        </w:rPr>
        <w:t xml:space="preserve">El tratamiento lo realizamos con el láser Fotona SP Dynamis, nuestro láser actúa sellando las paredes de los vasos, de manera que se detectan como partes no funcionales y nuestro cuerpo empieza a reabsorberlos, eliminandolos por completo, con lo cual podemos decir que es un tratamiento definitivo para las venas afectadas. Es un tratamiento totalmente sano para la piel, sin quemaduras, manchas ni cicatrices.</w:t>
      </w:r>
    </w:p>
    <w:p w:rsidR="00000000" w:rsidDel="00000000" w:rsidP="00000000" w:rsidRDefault="00000000" w:rsidRPr="00000000" w14:paraId="0000012A">
      <w:pPr>
        <w:spacing w:after="240" w:before="240" w:line="360" w:lineRule="auto"/>
        <w:rPr>
          <w:b w:val="0"/>
          <w:highlight w:val="white"/>
        </w:rPr>
      </w:pPr>
      <w:r w:rsidDel="00000000" w:rsidR="00000000" w:rsidRPr="00000000">
        <w:rPr>
          <w:b w:val="0"/>
          <w:highlight w:val="white"/>
          <w:rtl w:val="0"/>
        </w:rPr>
        <w:t xml:space="preserve">Al ser un tratamiento tan efectivo y potente no se requieren tantas sesiones, generalmente de 1 a 3-4 es suficiente; sin embargo, es necesario una evaluación con nuestros doctores, para indicar una cantidad exacta, así como un presupuesto totalmente personalizado que puede ser por pierna, por partes (muslo, gemelo, tobillo, etc) o por zona puntual. También es importante valorar la gravedad del caso, profundidad, ramificación  y zonas a trabajar y o obviamente, el tipo exacto del problema (si es capilar, varicula, araña, varices, etc)</w:t>
      </w:r>
      <w:r w:rsidDel="00000000" w:rsidR="00000000" w:rsidRPr="00000000">
        <w:rPr>
          <w:rtl w:val="0"/>
        </w:rPr>
      </w:r>
    </w:p>
    <w:p w:rsidR="00000000" w:rsidDel="00000000" w:rsidP="00000000" w:rsidRDefault="00000000" w:rsidRPr="00000000" w14:paraId="0000012B">
      <w:pPr>
        <w:spacing w:after="240" w:before="240" w:line="360" w:lineRule="auto"/>
        <w:rPr>
          <w:highlight w:val="white"/>
        </w:rPr>
      </w:pPr>
      <w:r w:rsidDel="00000000" w:rsidR="00000000" w:rsidRPr="00000000">
        <w:rPr>
          <w:sz w:val="20"/>
          <w:szCs w:val="20"/>
          <w:highlight w:val="white"/>
          <w:rtl w:val="0"/>
        </w:rPr>
        <w:t xml:space="preserve">Es un tratamiento muy variable en cada persona. Hemos tenido casos de todos los tipos, gravedades y zonas a tratar, y en consecuencia, han habido costes de todos los tipos, tanto de 150 EUR por 1 sesión  como de 650 EUR por 1 sesión, por poner un ejemplo. En su caso cuánto será lo sabrá el médico tras el chequeo completo de las zonas a tratar.       </w:t>
      </w:r>
      <w:r w:rsidDel="00000000" w:rsidR="00000000" w:rsidRPr="00000000">
        <w:rPr>
          <w:sz w:val="20"/>
          <w:szCs w:val="20"/>
          <w:highlight w:val="yellow"/>
          <w:rtl w:val="0"/>
        </w:rPr>
        <w:t xml:space="preserve">DIAGNOSTICO 50 EUR</w:t>
      </w:r>
      <w:r w:rsidDel="00000000" w:rsidR="00000000" w:rsidRPr="00000000">
        <w:rPr>
          <w:rtl w:val="0"/>
        </w:rPr>
      </w:r>
    </w:p>
    <w:p w:rsidR="00000000" w:rsidDel="00000000" w:rsidP="00000000" w:rsidRDefault="00000000" w:rsidRPr="00000000" w14:paraId="0000012C">
      <w:pPr>
        <w:spacing w:after="240" w:before="240" w:lineRule="auto"/>
        <w:jc w:val="both"/>
        <w:rPr>
          <w:sz w:val="24"/>
          <w:szCs w:val="24"/>
          <w:shd w:fill="d9ead3" w:val="clear"/>
        </w:rPr>
      </w:pPr>
      <w:r w:rsidDel="00000000" w:rsidR="00000000" w:rsidRPr="00000000">
        <w:rPr>
          <w:rtl w:val="0"/>
        </w:rPr>
      </w:r>
    </w:p>
    <w:p w:rsidR="00000000" w:rsidDel="00000000" w:rsidP="00000000" w:rsidRDefault="00000000" w:rsidRPr="00000000" w14:paraId="0000012D">
      <w:pPr>
        <w:spacing w:after="240" w:before="240" w:lineRule="auto"/>
        <w:jc w:val="both"/>
        <w:rPr>
          <w:sz w:val="24"/>
          <w:szCs w:val="24"/>
          <w:shd w:fill="d9ead3" w:val="clear"/>
        </w:rPr>
      </w:pPr>
      <w:r w:rsidDel="00000000" w:rsidR="00000000" w:rsidRPr="00000000">
        <w:rPr>
          <w:sz w:val="20"/>
          <w:szCs w:val="20"/>
          <w:shd w:fill="d5a6bd" w:val="clear"/>
          <w:rtl w:val="0"/>
        </w:rPr>
        <w:t xml:space="preserve">Depende del origen de las venas, tamaño, profundidad, tipo etc. Como es un tratamiento interno no tanto estético, sino más médico es mejor que un doctor/especialista lo evalúe</w:t>
      </w:r>
      <w:r w:rsidDel="00000000" w:rsidR="00000000" w:rsidRPr="00000000">
        <w:rPr>
          <w:rtl w:val="0"/>
        </w:rPr>
      </w:r>
    </w:p>
    <w:p w:rsidR="00000000" w:rsidDel="00000000" w:rsidP="00000000" w:rsidRDefault="00000000" w:rsidRPr="00000000" w14:paraId="0000012E">
      <w:pPr>
        <w:spacing w:after="240" w:before="240" w:lineRule="auto"/>
        <w:jc w:val="both"/>
        <w:rPr>
          <w:sz w:val="24"/>
          <w:szCs w:val="24"/>
          <w:shd w:fill="d9ead3" w:val="clear"/>
        </w:rPr>
      </w:pPr>
      <w:r w:rsidDel="00000000" w:rsidR="00000000" w:rsidRPr="00000000">
        <w:rPr>
          <w:rtl w:val="0"/>
        </w:rPr>
      </w:r>
    </w:p>
    <w:p w:rsidR="00000000" w:rsidDel="00000000" w:rsidP="00000000" w:rsidRDefault="00000000" w:rsidRPr="00000000" w14:paraId="0000012F">
      <w:pPr>
        <w:pStyle w:val="Title"/>
        <w:spacing w:after="240" w:before="240" w:line="360" w:lineRule="auto"/>
        <w:rPr>
          <w:rFonts w:ascii="Amatic SC" w:cs="Amatic SC" w:eastAsia="Amatic SC" w:hAnsi="Amatic SC"/>
          <w:sz w:val="42"/>
          <w:szCs w:val="42"/>
          <w:shd w:fill="ead1dc" w:val="clear"/>
        </w:rPr>
        <w:sectPr>
          <w:type w:val="continuous"/>
          <w:pgSz w:h="16834" w:w="11909" w:orient="portrait"/>
          <w:pgMar w:bottom="831.3779527559075" w:top="992.1259842519685" w:left="1275.5905511811022" w:right="1440" w:header="170.07874015748033" w:footer="170.07874015748033"/>
        </w:sectPr>
      </w:pPr>
      <w:bookmarkStart w:colFirst="0" w:colLast="0" w:name="_9enp1drh8lz9" w:id="27"/>
      <w:bookmarkEnd w:id="27"/>
      <w:r w:rsidDel="00000000" w:rsidR="00000000" w:rsidRPr="00000000">
        <w:rPr>
          <w:rFonts w:ascii="Amatic SC" w:cs="Amatic SC" w:eastAsia="Amatic SC" w:hAnsi="Amatic SC"/>
          <w:sz w:val="42"/>
          <w:szCs w:val="42"/>
          <w:shd w:fill="ead1dc" w:val="clear"/>
          <w:rtl w:val="0"/>
        </w:rPr>
        <w:br w:type="textWrapping"/>
        <w:br w:type="textWrapping"/>
      </w:r>
    </w:p>
    <w:p w:rsidR="00000000" w:rsidDel="00000000" w:rsidP="00000000" w:rsidRDefault="00000000" w:rsidRPr="00000000" w14:paraId="00000130">
      <w:pPr>
        <w:pStyle w:val="Title"/>
        <w:spacing w:after="240" w:before="240" w:line="360" w:lineRule="auto"/>
        <w:rPr>
          <w:sz w:val="42"/>
          <w:szCs w:val="42"/>
          <w:shd w:fill="ead1dc" w:val="clear"/>
        </w:rPr>
      </w:pPr>
      <w:bookmarkStart w:colFirst="0" w:colLast="0" w:name="_ffly6r5kswd" w:id="28"/>
      <w:bookmarkEnd w:id="28"/>
      <w:r w:rsidDel="00000000" w:rsidR="00000000" w:rsidRPr="00000000">
        <w:rPr>
          <w:rFonts w:ascii="Amatic SC" w:cs="Amatic SC" w:eastAsia="Amatic SC" w:hAnsi="Amatic SC"/>
          <w:sz w:val="42"/>
          <w:szCs w:val="42"/>
          <w:rtl w:val="0"/>
        </w:rPr>
        <w:br w:type="textWrapping"/>
      </w:r>
      <w:r w:rsidDel="00000000" w:rsidR="00000000" w:rsidRPr="00000000">
        <w:rPr>
          <w:sz w:val="42"/>
          <w:szCs w:val="42"/>
          <w:shd w:fill="ead1dc" w:val="clear"/>
          <w:rtl w:val="0"/>
        </w:rPr>
        <w:br w:type="textWrapping"/>
      </w:r>
      <w:r w:rsidDel="00000000" w:rsidR="00000000" w:rsidRPr="00000000">
        <w:rPr>
          <w:sz w:val="42"/>
          <w:szCs w:val="42"/>
          <w:shd w:fill="ead1dc" w:val="clear"/>
          <w:rtl w:val="0"/>
        </w:rPr>
        <w:t xml:space="preserve">PUNTOS RUBÍES SW/SP</w:t>
      </w:r>
    </w:p>
    <w:p w:rsidR="00000000" w:rsidDel="00000000" w:rsidP="00000000" w:rsidRDefault="00000000" w:rsidRPr="00000000" w14:paraId="00000131">
      <w:pPr>
        <w:spacing w:after="240" w:before="240" w:lineRule="auto"/>
        <w:rPr>
          <w:color w:val="282828"/>
          <w:sz w:val="24"/>
          <w:szCs w:val="24"/>
          <w:highlight w:val="white"/>
        </w:rPr>
      </w:pPr>
      <w:r w:rsidDel="00000000" w:rsidR="00000000" w:rsidRPr="00000000">
        <w:rPr>
          <w:color w:val="282828"/>
          <w:highlight w:val="white"/>
          <w:rtl w:val="0"/>
        </w:rPr>
        <w:t xml:space="preserve">Nosotros trabajamos con</w:t>
      </w:r>
      <w:r w:rsidDel="00000000" w:rsidR="00000000" w:rsidRPr="00000000">
        <w:rPr>
          <w:color w:val="282828"/>
          <w:highlight w:val="white"/>
          <w:u w:val="single"/>
          <w:rtl w:val="0"/>
        </w:rPr>
        <w:t xml:space="preserve"> láseres médicos de Fotona Dynamis y StarWalker</w:t>
      </w:r>
      <w:r w:rsidDel="00000000" w:rsidR="00000000" w:rsidRPr="00000000">
        <w:rPr>
          <w:color w:val="282828"/>
          <w:highlight w:val="white"/>
          <w:rtl w:val="0"/>
        </w:rPr>
        <w:t xml:space="preserve"> es un láser de tipo frío, que no quema ni daña la piel,  la eliminación se realiza de manera rápida y segura, de hecho, si es de un tamaño pequeño/mediano, con una sola sesión basta para eliminar los puntos rubí . La piel se regenera muy rápido sin dejar marcas ni cicatrices. </w:t>
        <w:br w:type="textWrapping"/>
        <w:br w:type="textWrapping"/>
        <w:t xml:space="preserve">Ya que los puntos rubí son también lesiones vasculares, el láser mediante el disparo, coagula la sangre y sella el vaso principal y </w:t>
      </w:r>
      <w:r w:rsidDel="00000000" w:rsidR="00000000" w:rsidRPr="00000000">
        <w:rPr>
          <w:color w:val="282828"/>
          <w:highlight w:val="white"/>
          <w:rtl w:val="0"/>
        </w:rPr>
        <w:t xml:space="preserve">salido</w:t>
      </w:r>
      <w:r w:rsidDel="00000000" w:rsidR="00000000" w:rsidRPr="00000000">
        <w:rPr>
          <w:color w:val="282828"/>
          <w:highlight w:val="white"/>
          <w:rtl w:val="0"/>
        </w:rPr>
        <w:t xml:space="preserve"> a la superficie, de manera que su cuerpo lo absorbe por vías linfáticas y destruye de manera que no vuelve a aparecer más. Algunos puntos rubíes, necesitan un repaso si es un caso grande o muy profundo, pero no siempre es necesario.</w:t>
      </w:r>
      <w:r w:rsidDel="00000000" w:rsidR="00000000" w:rsidRPr="00000000">
        <w:rPr>
          <w:color w:val="282828"/>
          <w:sz w:val="24"/>
          <w:szCs w:val="24"/>
          <w:highlight w:val="white"/>
          <w:rtl w:val="0"/>
        </w:rPr>
        <w:br w:type="textWrapping"/>
      </w:r>
    </w:p>
    <w:p w:rsidR="00000000" w:rsidDel="00000000" w:rsidP="00000000" w:rsidRDefault="00000000" w:rsidRPr="00000000" w14:paraId="00000132">
      <w:pPr>
        <w:spacing w:after="240" w:before="240" w:lineRule="auto"/>
        <w:jc w:val="both"/>
        <w:rPr>
          <w:highlight w:val="white"/>
        </w:rPr>
      </w:pPr>
      <w:r w:rsidDel="00000000" w:rsidR="00000000" w:rsidRPr="00000000">
        <w:rPr>
          <w:highlight w:val="white"/>
          <w:rtl w:val="0"/>
        </w:rPr>
        <w:t xml:space="preserve">Previamente a cualquier sesión, es necesario que el médico evalúe su tipo de piel, tamaño y cantidad de estas lesiones, profundidad, tipo de capilar del que provienen, etc, para hacerle un presupuesto personalizado y comentarle un precio justo.</w:t>
        <w:br w:type="textWrapping"/>
        <w:t xml:space="preserve">Se puede hacer precio por unidad, zona o cantidad (más ajustado obviamente).</w:t>
      </w:r>
    </w:p>
    <w:p w:rsidR="00000000" w:rsidDel="00000000" w:rsidP="00000000" w:rsidRDefault="00000000" w:rsidRPr="00000000" w14:paraId="00000133">
      <w:pPr>
        <w:spacing w:after="240" w:before="240" w:lineRule="auto"/>
        <w:jc w:val="both"/>
        <w:rPr>
          <w:highlight w:val="white"/>
        </w:rPr>
      </w:pPr>
      <w:r w:rsidDel="00000000" w:rsidR="00000000" w:rsidRPr="00000000">
        <w:rPr>
          <w:highlight w:val="white"/>
          <w:rtl w:val="0"/>
        </w:rPr>
        <w:t xml:space="preserve">Como tal no tenemos un coste por unidad o zona corporal ya que estos casos son muy distintos en cada persona en muchos aspectos. Hemos tenido casos de todos los tipos y gravedades, y en consecuencia, precios de todos los tipos, tanto de 40 EUR como de 150 EUR, por poner un ejemplo. </w:t>
      </w:r>
    </w:p>
    <w:p w:rsidR="00000000" w:rsidDel="00000000" w:rsidP="00000000" w:rsidRDefault="00000000" w:rsidRPr="00000000" w14:paraId="00000134">
      <w:pPr>
        <w:spacing w:after="240" w:before="240" w:lineRule="auto"/>
        <w:jc w:val="both"/>
        <w:rPr>
          <w:highlight w:val="white"/>
        </w:rPr>
      </w:pPr>
      <w:r w:rsidDel="00000000" w:rsidR="00000000" w:rsidRPr="00000000">
        <w:rPr>
          <w:sz w:val="20"/>
          <w:szCs w:val="20"/>
          <w:highlight w:val="yellow"/>
          <w:rtl w:val="0"/>
        </w:rPr>
        <w:t xml:space="preserve">50 EUR + ANALIZADOR + SPF MÉDICO MESOESTETIC</w:t>
      </w:r>
      <w:r w:rsidDel="00000000" w:rsidR="00000000" w:rsidRPr="00000000">
        <w:rPr>
          <w:rtl w:val="0"/>
        </w:rPr>
      </w:r>
    </w:p>
    <w:p w:rsidR="00000000" w:rsidDel="00000000" w:rsidP="00000000" w:rsidRDefault="00000000" w:rsidRPr="00000000" w14:paraId="00000135">
      <w:pPr>
        <w:pStyle w:val="Title"/>
        <w:jc w:val="both"/>
        <w:rPr>
          <w:rFonts w:ascii="Amatic SC" w:cs="Amatic SC" w:eastAsia="Amatic SC" w:hAnsi="Amatic SC"/>
          <w:sz w:val="38"/>
          <w:szCs w:val="38"/>
          <w:shd w:fill="f6b26b" w:val="clear"/>
        </w:rPr>
        <w:sectPr>
          <w:type w:val="continuous"/>
          <w:pgSz w:h="16834" w:w="11909" w:orient="portrait"/>
          <w:pgMar w:bottom="831.3779527559075" w:top="992.1259842519685" w:left="1275.5905511811022" w:right="1440" w:header="170.07874015748033" w:footer="170.07874015748033"/>
        </w:sectPr>
      </w:pPr>
      <w:bookmarkStart w:colFirst="0" w:colLast="0" w:name="_mwq094h5i50x" w:id="29"/>
      <w:bookmarkEnd w:id="29"/>
      <w:r w:rsidDel="00000000" w:rsidR="00000000" w:rsidRPr="00000000">
        <w:rPr>
          <w:rFonts w:ascii="Amatic SC" w:cs="Amatic SC" w:eastAsia="Amatic SC" w:hAnsi="Amatic SC"/>
          <w:sz w:val="38"/>
          <w:szCs w:val="38"/>
          <w:shd w:fill="f6b26b" w:val="clear"/>
          <w:rtl w:val="0"/>
        </w:rPr>
        <w:br w:type="textWrapping"/>
        <w:br w:type="textWrapping"/>
        <w:br w:type="textWrapping"/>
        <w:br w:type="textWrapping"/>
        <w:br w:type="textWrapping"/>
        <w:br w:type="textWrapping"/>
      </w:r>
    </w:p>
    <w:p w:rsidR="00000000" w:rsidDel="00000000" w:rsidP="00000000" w:rsidRDefault="00000000" w:rsidRPr="00000000" w14:paraId="00000136">
      <w:pPr>
        <w:pStyle w:val="Title"/>
        <w:jc w:val="both"/>
        <w:rPr>
          <w:sz w:val="38"/>
          <w:szCs w:val="38"/>
          <w:shd w:fill="f6b26b" w:val="clear"/>
        </w:rPr>
      </w:pPr>
      <w:bookmarkStart w:colFirst="0" w:colLast="0" w:name="_rvnbtprc2wtk" w:id="30"/>
      <w:bookmarkEnd w:id="30"/>
      <w:r w:rsidDel="00000000" w:rsidR="00000000" w:rsidRPr="00000000">
        <w:rPr>
          <w:rFonts w:ascii="Amatic SC" w:cs="Amatic SC" w:eastAsia="Amatic SC" w:hAnsi="Amatic SC"/>
          <w:sz w:val="38"/>
          <w:szCs w:val="38"/>
          <w:shd w:fill="f6b26b" w:val="clear"/>
          <w:rtl w:val="0"/>
        </w:rPr>
        <w:br w:type="textWrapping"/>
      </w:r>
      <w:r w:rsidDel="00000000" w:rsidR="00000000" w:rsidRPr="00000000">
        <w:rPr>
          <w:sz w:val="38"/>
          <w:szCs w:val="38"/>
          <w:shd w:fill="f6b26b" w:val="clear"/>
          <w:rtl w:val="0"/>
        </w:rPr>
        <w:t xml:space="preserve">LESIONES CUTÁNEAS // NEOPLASIAS (papilomas, verrugas, lunares, etc) SP</w:t>
      </w:r>
    </w:p>
    <w:p w:rsidR="00000000" w:rsidDel="00000000" w:rsidP="00000000" w:rsidRDefault="00000000" w:rsidRPr="00000000" w14:paraId="00000137">
      <w:pPr>
        <w:spacing w:after="240" w:before="240" w:line="360" w:lineRule="auto"/>
        <w:rPr>
          <w:color w:val="282828"/>
          <w:highlight w:val="white"/>
        </w:rPr>
      </w:pPr>
      <w:r w:rsidDel="00000000" w:rsidR="00000000" w:rsidRPr="00000000">
        <w:rPr>
          <w:color w:val="282828"/>
          <w:highlight w:val="white"/>
          <w:rtl w:val="0"/>
        </w:rPr>
        <w:t xml:space="preserve">Nosotros trabajamos con el </w:t>
      </w:r>
      <w:r w:rsidDel="00000000" w:rsidR="00000000" w:rsidRPr="00000000">
        <w:rPr>
          <w:color w:val="282828"/>
          <w:highlight w:val="white"/>
          <w:u w:val="single"/>
          <w:rtl w:val="0"/>
        </w:rPr>
        <w:t xml:space="preserve">Láser Fotona Dynamis PRO NX ,</w:t>
      </w:r>
      <w:r w:rsidDel="00000000" w:rsidR="00000000" w:rsidRPr="00000000">
        <w:rPr>
          <w:color w:val="282828"/>
          <w:highlight w:val="white"/>
          <w:rtl w:val="0"/>
        </w:rPr>
        <w:t xml:space="preserve"> es un láser ablativo de tipo frío. La eliminación se realiza por vaporización, de manera rápida y segura, de hecho, si es de un tamaño pequeño/mediano, con una sola sesión basta para eliminar alguna verruga, papiloma o lunar . La piel se regenera muy rápido sin dejar marcas ni cicatrices, a no ser que sea un lunar profundo en este caso si dejaría una pequeña marca ya que tenemos que trabajar bastante profundo. </w:t>
      </w:r>
    </w:p>
    <w:p w:rsidR="00000000" w:rsidDel="00000000" w:rsidP="00000000" w:rsidRDefault="00000000" w:rsidRPr="00000000" w14:paraId="00000138">
      <w:pPr>
        <w:spacing w:after="240" w:before="240" w:line="360" w:lineRule="auto"/>
        <w:rPr>
          <w:color w:val="282828"/>
          <w:highlight w:val="white"/>
        </w:rPr>
      </w:pPr>
      <w:r w:rsidDel="00000000" w:rsidR="00000000" w:rsidRPr="00000000">
        <w:rPr>
          <w:color w:val="282828"/>
          <w:highlight w:val="white"/>
          <w:rtl w:val="0"/>
        </w:rPr>
        <w:t xml:space="preserve">Nos encantaría ayudarle a eliminarlos con el mejor láser del mercado! </w:t>
        <w:br w:type="textWrapping"/>
      </w:r>
      <w:r w:rsidDel="00000000" w:rsidR="00000000" w:rsidRPr="00000000">
        <w:rPr>
          <w:color w:val="282828"/>
          <w:highlight w:val="white"/>
          <w:rtl w:val="0"/>
        </w:rPr>
        <w:t xml:space="preserve">Previamente a cualquier sesión, es necesario que el doctor evalúe su tipo de piel, tamaño y cantidad de lesiones cutáneas, el tipo y origen, profundidad, etc, para hacerle un presupuesto personalizado y comentarle un precio justo!</w:t>
        <w:br w:type="textWrapping"/>
        <w:t xml:space="preserve">Siempre damos la atención personalizada 🥰</w:t>
        <w:br w:type="textWrapping"/>
      </w:r>
    </w:p>
    <w:p w:rsidR="00000000" w:rsidDel="00000000" w:rsidP="00000000" w:rsidRDefault="00000000" w:rsidRPr="00000000" w14:paraId="00000139">
      <w:pPr>
        <w:spacing w:after="240" w:before="240" w:line="360" w:lineRule="auto"/>
        <w:rPr>
          <w:color w:val="282828"/>
          <w:highlight w:val="white"/>
        </w:rPr>
      </w:pPr>
      <w:r w:rsidDel="00000000" w:rsidR="00000000" w:rsidRPr="00000000">
        <w:rPr>
          <w:color w:val="282828"/>
          <w:highlight w:val="white"/>
          <w:rtl w:val="0"/>
        </w:rPr>
        <w:t xml:space="preserve">Nuestro láser nos permite realizar estos tratamientos en cualquier tipo de piel, época del año y de forma totalmente segura para la piel.</w:t>
        <w:br w:type="textWrapping"/>
        <w:br w:type="textWrapping"/>
        <w:br w:type="textWrapping"/>
        <w:t xml:space="preserve">Se puede hacer precio por unidad, zona o cantidad (más ajustado obviamente)</w:t>
      </w:r>
    </w:p>
    <w:p w:rsidR="00000000" w:rsidDel="00000000" w:rsidP="00000000" w:rsidRDefault="00000000" w:rsidRPr="00000000" w14:paraId="0000013A">
      <w:pPr>
        <w:spacing w:after="240" w:before="240" w:lineRule="auto"/>
        <w:rPr>
          <w:b w:val="1"/>
          <w:shd w:fill="f6b26b" w:val="clear"/>
        </w:rPr>
      </w:pPr>
      <w:r w:rsidDel="00000000" w:rsidR="00000000" w:rsidRPr="00000000">
        <w:rPr>
          <w:shd w:fill="f6b26b" w:val="clear"/>
          <w:rtl w:val="0"/>
        </w:rPr>
        <w:t xml:space="preserve">Cada caso es diferente, depende del origen de la lesión, tipo exacto, tamaño, si tiene raíz o red capilar, profundidad, cantidad, zona y piel etc. Como es un tratamiento no tanto estético, sino más médico es importante que un médico lo evalúe.</w:t>
      </w:r>
      <w:r w:rsidDel="00000000" w:rsidR="00000000" w:rsidRPr="00000000">
        <w:rPr>
          <w:rtl w:val="0"/>
        </w:rPr>
      </w:r>
    </w:p>
    <w:p w:rsidR="00000000" w:rsidDel="00000000" w:rsidP="00000000" w:rsidRDefault="00000000" w:rsidRPr="00000000" w14:paraId="0000013B">
      <w:pPr>
        <w:spacing w:after="240" w:before="240" w:lineRule="auto"/>
        <w:jc w:val="both"/>
        <w:rPr>
          <w:sz w:val="20"/>
          <w:szCs w:val="20"/>
          <w:highlight w:val="yellow"/>
        </w:rPr>
      </w:pPr>
      <w:r w:rsidDel="00000000" w:rsidR="00000000" w:rsidRPr="00000000">
        <w:rPr>
          <w:sz w:val="20"/>
          <w:szCs w:val="20"/>
          <w:highlight w:val="yellow"/>
          <w:rtl w:val="0"/>
        </w:rPr>
        <w:t xml:space="preserve">50 EUR + ANALIZADOR (si es cara) </w:t>
      </w:r>
    </w:p>
    <w:p w:rsidR="00000000" w:rsidDel="00000000" w:rsidP="00000000" w:rsidRDefault="00000000" w:rsidRPr="00000000" w14:paraId="0000013C">
      <w:pPr>
        <w:spacing w:after="240" w:before="240" w:lineRule="auto"/>
        <w:jc w:val="both"/>
        <w:rPr>
          <w:color w:val="ff0000"/>
          <w:sz w:val="20"/>
          <w:szCs w:val="20"/>
          <w:highlight w:val="yellow"/>
        </w:rPr>
      </w:pPr>
      <w:r w:rsidDel="00000000" w:rsidR="00000000" w:rsidRPr="00000000">
        <w:rPr>
          <w:sz w:val="20"/>
          <w:szCs w:val="20"/>
          <w:highlight w:val="yellow"/>
          <w:rtl w:val="0"/>
        </w:rPr>
        <w:br w:type="textWrapping"/>
      </w:r>
      <w:r w:rsidDel="00000000" w:rsidR="00000000" w:rsidRPr="00000000">
        <w:rPr>
          <w:color w:val="ff0000"/>
          <w:sz w:val="20"/>
          <w:szCs w:val="20"/>
          <w:highlight w:val="yellow"/>
          <w:rtl w:val="0"/>
        </w:rPr>
        <w:t xml:space="preserve">Presentación personalizada para atraer pacientes a una consulta en nuestra clínica:</w:t>
      </w:r>
    </w:p>
    <w:p w:rsidR="00000000" w:rsidDel="00000000" w:rsidP="00000000" w:rsidRDefault="00000000" w:rsidRPr="00000000" w14:paraId="0000013D">
      <w:pPr>
        <w:spacing w:after="240" w:before="240" w:lineRule="auto"/>
        <w:rPr>
          <w:sz w:val="20"/>
          <w:szCs w:val="20"/>
          <w:highlight w:val="yellow"/>
        </w:rPr>
      </w:pPr>
      <w:r w:rsidDel="00000000" w:rsidR="00000000" w:rsidRPr="00000000">
        <w:rPr>
          <w:sz w:val="20"/>
          <w:szCs w:val="20"/>
          <w:highlight w:val="yellow"/>
          <w:rtl w:val="0"/>
        </w:rPr>
        <w:t xml:space="preserve">¡Elimina las lesiones cutáneas con seguridad y precisión!</w:t>
      </w:r>
    </w:p>
    <w:p w:rsidR="00000000" w:rsidDel="00000000" w:rsidP="00000000" w:rsidRDefault="00000000" w:rsidRPr="00000000" w14:paraId="0000013E">
      <w:pPr>
        <w:spacing w:after="240" w:before="240" w:lineRule="auto"/>
        <w:rPr>
          <w:sz w:val="20"/>
          <w:szCs w:val="20"/>
          <w:highlight w:val="yellow"/>
        </w:rPr>
      </w:pPr>
      <w:r w:rsidDel="00000000" w:rsidR="00000000" w:rsidRPr="00000000">
        <w:rPr>
          <w:sz w:val="20"/>
          <w:szCs w:val="20"/>
          <w:highlight w:val="yellow"/>
          <w:rtl w:val="0"/>
        </w:rPr>
        <w:t xml:space="preserve">¿Por qué elegirnos?</w:t>
      </w:r>
    </w:p>
    <w:p w:rsidR="00000000" w:rsidDel="00000000" w:rsidP="00000000" w:rsidRDefault="00000000" w:rsidRPr="00000000" w14:paraId="0000013F">
      <w:pPr>
        <w:spacing w:after="240" w:before="240" w:lineRule="auto"/>
        <w:rPr>
          <w:sz w:val="20"/>
          <w:szCs w:val="20"/>
          <w:highlight w:val="yellow"/>
        </w:rPr>
      </w:pPr>
      <w:r w:rsidDel="00000000" w:rsidR="00000000" w:rsidRPr="00000000">
        <w:rPr>
          <w:sz w:val="20"/>
          <w:szCs w:val="20"/>
          <w:highlight w:val="yellow"/>
          <w:rtl w:val="0"/>
        </w:rPr>
        <w:tab/>
        <w:t xml:space="preserve">1.</w:t>
        <w:tab/>
        <w:t xml:space="preserve">Resultados impecables y mínimas marcas:</w:t>
      </w:r>
    </w:p>
    <w:p w:rsidR="00000000" w:rsidDel="00000000" w:rsidP="00000000" w:rsidRDefault="00000000" w:rsidRPr="00000000" w14:paraId="00000140">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Gracias a la rápida regeneración de la piel, la mayoría de los tratamientos no dejan cicatrices.</w:t>
      </w:r>
    </w:p>
    <w:p w:rsidR="00000000" w:rsidDel="00000000" w:rsidP="00000000" w:rsidRDefault="00000000" w:rsidRPr="00000000" w14:paraId="00000141">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En casos de lunares profundos, trabajamos con precisión para minimizar cualquier marca visible.</w:t>
      </w:r>
    </w:p>
    <w:p w:rsidR="00000000" w:rsidDel="00000000" w:rsidP="00000000" w:rsidRDefault="00000000" w:rsidRPr="00000000" w14:paraId="00000142">
      <w:pPr>
        <w:spacing w:after="240" w:before="240" w:lineRule="auto"/>
        <w:rPr>
          <w:sz w:val="20"/>
          <w:szCs w:val="20"/>
          <w:highlight w:val="yellow"/>
        </w:rPr>
      </w:pPr>
      <w:r w:rsidDel="00000000" w:rsidR="00000000" w:rsidRPr="00000000">
        <w:rPr>
          <w:sz w:val="20"/>
          <w:szCs w:val="20"/>
          <w:highlight w:val="yellow"/>
          <w:rtl w:val="0"/>
        </w:rPr>
        <w:tab/>
        <w:t xml:space="preserve">2.</w:t>
        <w:tab/>
        <w:t xml:space="preserve">Seguridad garantizada:</w:t>
      </w:r>
    </w:p>
    <w:p w:rsidR="00000000" w:rsidDel="00000000" w:rsidP="00000000" w:rsidRDefault="00000000" w:rsidRPr="00000000" w14:paraId="00000143">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Nuestro láser avanzado es seguro para todo tipo de piel, en cualquier época del año.</w:t>
      </w:r>
    </w:p>
    <w:p w:rsidR="00000000" w:rsidDel="00000000" w:rsidP="00000000" w:rsidRDefault="00000000" w:rsidRPr="00000000" w14:paraId="00000144">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Tratamos cada lesión teniendo en cuenta su tipo, origen, profundidad y zona, garantizando la máxima efectividad.</w:t>
      </w:r>
    </w:p>
    <w:p w:rsidR="00000000" w:rsidDel="00000000" w:rsidP="00000000" w:rsidRDefault="00000000" w:rsidRPr="00000000" w14:paraId="00000145">
      <w:pPr>
        <w:spacing w:after="240" w:before="240" w:lineRule="auto"/>
        <w:rPr>
          <w:sz w:val="20"/>
          <w:szCs w:val="20"/>
          <w:highlight w:val="yellow"/>
        </w:rPr>
      </w:pPr>
      <w:r w:rsidDel="00000000" w:rsidR="00000000" w:rsidRPr="00000000">
        <w:rPr>
          <w:sz w:val="20"/>
          <w:szCs w:val="20"/>
          <w:highlight w:val="yellow"/>
          <w:rtl w:val="0"/>
        </w:rPr>
        <w:tab/>
        <w:t xml:space="preserve">3.</w:t>
        <w:tab/>
        <w:t xml:space="preserve">Evaluación personalizada por un médico:</w:t>
      </w:r>
    </w:p>
    <w:p w:rsidR="00000000" w:rsidDel="00000000" w:rsidP="00000000" w:rsidRDefault="00000000" w:rsidRPr="00000000" w14:paraId="00000146">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Antes de iniciar cualquier tratamiento, un especialista evaluará tu piel para analizar el tipo, tamaño, cantidad y profundidad de las lesiones.</w:t>
      </w:r>
    </w:p>
    <w:p w:rsidR="00000000" w:rsidDel="00000000" w:rsidP="00000000" w:rsidRDefault="00000000" w:rsidRPr="00000000" w14:paraId="00000147">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Diseñaremos un plan ajustado a tus necesidades y te ofreceremos un presupuesto claro y justo.</w:t>
      </w:r>
    </w:p>
    <w:p w:rsidR="00000000" w:rsidDel="00000000" w:rsidP="00000000" w:rsidRDefault="00000000" w:rsidRPr="00000000" w14:paraId="00000148">
      <w:pPr>
        <w:spacing w:after="240" w:before="240" w:lineRule="auto"/>
        <w:rPr>
          <w:sz w:val="20"/>
          <w:szCs w:val="20"/>
          <w:highlight w:val="yellow"/>
        </w:rPr>
      </w:pPr>
      <w:r w:rsidDel="00000000" w:rsidR="00000000" w:rsidRPr="00000000">
        <w:rPr>
          <w:sz w:val="20"/>
          <w:szCs w:val="20"/>
          <w:highlight w:val="yellow"/>
          <w:rtl w:val="0"/>
        </w:rPr>
        <w:tab/>
        <w:t xml:space="preserve">4.</w:t>
        <w:tab/>
        <w:t xml:space="preserve">Flexibilidad en precios:</w:t>
      </w:r>
    </w:p>
    <w:p w:rsidR="00000000" w:rsidDel="00000000" w:rsidP="00000000" w:rsidRDefault="00000000" w:rsidRPr="00000000" w14:paraId="00000149">
      <w:pPr>
        <w:spacing w:after="240" w:before="240" w:lineRule="auto"/>
        <w:rPr>
          <w:sz w:val="20"/>
          <w:szCs w:val="20"/>
          <w:highlight w:val="yellow"/>
        </w:rPr>
      </w:pPr>
      <w:r w:rsidDel="00000000" w:rsidR="00000000" w:rsidRPr="00000000">
        <w:rPr>
          <w:sz w:val="20"/>
          <w:szCs w:val="20"/>
          <w:highlight w:val="yellow"/>
          <w:rtl w:val="0"/>
        </w:rPr>
        <w:tab/>
        <w:t xml:space="preserve">•</w:t>
        <w:tab/>
        <w:t xml:space="preserve">Ofrecemos opciones de pago por unidad, zona o cantidad de lesiones, adaptándonos a tus posibilidades.</w:t>
      </w:r>
    </w:p>
    <w:p w:rsidR="00000000" w:rsidDel="00000000" w:rsidP="00000000" w:rsidRDefault="00000000" w:rsidRPr="00000000" w14:paraId="0000014A">
      <w:pPr>
        <w:spacing w:after="240" w:before="240" w:lineRule="auto"/>
        <w:rPr>
          <w:sz w:val="20"/>
          <w:szCs w:val="20"/>
          <w:highlight w:val="yellow"/>
        </w:rPr>
      </w:pPr>
      <w:r w:rsidDel="00000000" w:rsidR="00000000" w:rsidRPr="00000000">
        <w:rPr>
          <w:sz w:val="20"/>
          <w:szCs w:val="20"/>
          <w:highlight w:val="yellow"/>
          <w:rtl w:val="0"/>
        </w:rPr>
        <w:t xml:space="preserve">Tu piel merece el mejor cuidado</w:t>
      </w:r>
    </w:p>
    <w:p w:rsidR="00000000" w:rsidDel="00000000" w:rsidP="00000000" w:rsidRDefault="00000000" w:rsidRPr="00000000" w14:paraId="0000014B">
      <w:pPr>
        <w:spacing w:after="240" w:before="240" w:lineRule="auto"/>
        <w:rPr>
          <w:sz w:val="20"/>
          <w:szCs w:val="20"/>
          <w:highlight w:val="yellow"/>
        </w:rPr>
      </w:pPr>
      <w:r w:rsidDel="00000000" w:rsidR="00000000" w:rsidRPr="00000000">
        <w:rPr>
          <w:sz w:val="20"/>
          <w:szCs w:val="20"/>
          <w:highlight w:val="yellow"/>
          <w:rtl w:val="0"/>
        </w:rPr>
        <w:t xml:space="preserve">No solo nos enfocamos en la estética, sino también en la salud de tu piel. Por eso, es fundamental una consulta médica previa para garantizar los mejores resultados.</w:t>
      </w:r>
    </w:p>
    <w:p w:rsidR="00000000" w:rsidDel="00000000" w:rsidP="00000000" w:rsidRDefault="00000000" w:rsidRPr="00000000" w14:paraId="0000014C">
      <w:pPr>
        <w:spacing w:after="240" w:before="240" w:lineRule="auto"/>
        <w:rPr>
          <w:sz w:val="20"/>
          <w:szCs w:val="20"/>
          <w:highlight w:val="yellow"/>
        </w:rPr>
      </w:pPr>
      <w:r w:rsidDel="00000000" w:rsidR="00000000" w:rsidRPr="00000000">
        <w:rPr>
          <w:sz w:val="20"/>
          <w:szCs w:val="20"/>
          <w:highlight w:val="yellow"/>
          <w:rtl w:val="0"/>
        </w:rPr>
        <w:t xml:space="preserve">¡Agenda tu consulta hoy mismo!</w:t>
      </w:r>
    </w:p>
    <w:p w:rsidR="00000000" w:rsidDel="00000000" w:rsidP="00000000" w:rsidRDefault="00000000" w:rsidRPr="00000000" w14:paraId="0000014D">
      <w:pPr>
        <w:spacing w:after="240" w:before="240" w:lineRule="auto"/>
        <w:rPr>
          <w:sz w:val="20"/>
          <w:szCs w:val="20"/>
          <w:highlight w:val="yellow"/>
        </w:rPr>
      </w:pPr>
      <w:r w:rsidDel="00000000" w:rsidR="00000000" w:rsidRPr="00000000">
        <w:rPr>
          <w:sz w:val="20"/>
          <w:szCs w:val="20"/>
          <w:highlight w:val="yellow"/>
          <w:rtl w:val="0"/>
        </w:rPr>
        <w:t xml:space="preserve">Déjanos ayudarte a recuperar la salud y belleza de tu piel. Contáctanos ahora y da el primer paso hacia un tratamiento seguro y eficaz con los mejores especialistas.</w:t>
      </w:r>
    </w:p>
    <w:p w:rsidR="00000000" w:rsidDel="00000000" w:rsidP="00000000" w:rsidRDefault="00000000" w:rsidRPr="00000000" w14:paraId="0000014E">
      <w:pPr>
        <w:spacing w:after="240" w:before="240" w:lineRule="auto"/>
        <w:rPr>
          <w:sz w:val="20"/>
          <w:szCs w:val="20"/>
          <w:highlight w:val="yellow"/>
        </w:rPr>
      </w:pPr>
      <w:r w:rsidDel="00000000" w:rsidR="00000000" w:rsidRPr="00000000">
        <w:rPr>
          <w:sz w:val="20"/>
          <w:szCs w:val="20"/>
          <w:highlight w:val="yellow"/>
          <w:rtl w:val="0"/>
        </w:rPr>
        <w:t xml:space="preserve">¡Te esperamos!</w:t>
      </w:r>
    </w:p>
    <w:p w:rsidR="00000000" w:rsidDel="00000000" w:rsidP="00000000" w:rsidRDefault="00000000" w:rsidRPr="00000000" w14:paraId="0000014F">
      <w:pPr>
        <w:spacing w:after="240" w:before="240" w:lineRule="auto"/>
        <w:jc w:val="both"/>
        <w:rPr>
          <w:sz w:val="20"/>
          <w:szCs w:val="20"/>
          <w:highlight w:val="yellow"/>
        </w:rPr>
      </w:pPr>
      <w:r w:rsidDel="00000000" w:rsidR="00000000" w:rsidRPr="00000000">
        <w:rPr>
          <w:rtl w:val="0"/>
        </w:rPr>
      </w:r>
    </w:p>
    <w:p w:rsidR="00000000" w:rsidDel="00000000" w:rsidP="00000000" w:rsidRDefault="00000000" w:rsidRPr="00000000" w14:paraId="00000150">
      <w:pPr>
        <w:spacing w:after="240" w:before="240" w:lineRule="auto"/>
        <w:jc w:val="both"/>
        <w:rPr>
          <w:sz w:val="20"/>
          <w:szCs w:val="20"/>
          <w:highlight w:val="yellow"/>
        </w:rPr>
      </w:pPr>
      <w:r w:rsidDel="00000000" w:rsidR="00000000" w:rsidRPr="00000000">
        <w:rPr>
          <w:rtl w:val="0"/>
        </w:rPr>
      </w:r>
    </w:p>
    <w:p w:rsidR="00000000" w:rsidDel="00000000" w:rsidP="00000000" w:rsidRDefault="00000000" w:rsidRPr="00000000" w14:paraId="00000151">
      <w:pPr>
        <w:spacing w:after="240" w:before="240" w:lineRule="auto"/>
        <w:jc w:val="both"/>
        <w:rPr>
          <w:sz w:val="20"/>
          <w:szCs w:val="20"/>
          <w:highlight w:val="yellow"/>
        </w:rPr>
      </w:pPr>
      <w:r w:rsidDel="00000000" w:rsidR="00000000" w:rsidRPr="00000000">
        <w:rPr>
          <w:rtl w:val="0"/>
        </w:rPr>
      </w:r>
    </w:p>
    <w:p w:rsidR="00000000" w:rsidDel="00000000" w:rsidP="00000000" w:rsidRDefault="00000000" w:rsidRPr="00000000" w14:paraId="00000152">
      <w:pPr>
        <w:pStyle w:val="Title"/>
        <w:spacing w:after="240" w:before="240" w:lineRule="auto"/>
        <w:jc w:val="both"/>
        <w:rPr>
          <w:sz w:val="20"/>
          <w:szCs w:val="20"/>
          <w:highlight w:val="yellow"/>
        </w:rPr>
        <w:sectPr>
          <w:type w:val="continuous"/>
          <w:pgSz w:h="16834" w:w="11909" w:orient="portrait"/>
          <w:pgMar w:bottom="831.3779527559075" w:top="992.1259842519685" w:left="1275.5905511811022" w:right="1440" w:header="170.07874015748033" w:footer="170.07874015748033"/>
        </w:sectPr>
      </w:pPr>
      <w:bookmarkStart w:colFirst="0" w:colLast="0" w:name="_bs3ai86fkrig" w:id="31"/>
      <w:bookmarkEnd w:id="31"/>
      <w:r w:rsidDel="00000000" w:rsidR="00000000" w:rsidRPr="00000000">
        <w:rPr>
          <w:sz w:val="20"/>
          <w:szCs w:val="20"/>
          <w:highlight w:val="yellow"/>
          <w:rtl w:val="0"/>
        </w:rPr>
        <w:br w:type="textWrapping"/>
        <w:br w:type="textWrapping"/>
        <w:br w:type="textWrapping"/>
        <w:br w:type="textWrapping"/>
        <w:br w:type="textWrapping"/>
        <w:br w:type="textWrapping"/>
      </w:r>
    </w:p>
    <w:p w:rsidR="00000000" w:rsidDel="00000000" w:rsidP="00000000" w:rsidRDefault="00000000" w:rsidRPr="00000000" w14:paraId="00000153">
      <w:pPr>
        <w:pStyle w:val="Title"/>
        <w:spacing w:after="240" w:before="240" w:lineRule="auto"/>
        <w:jc w:val="both"/>
        <w:rPr>
          <w:sz w:val="24"/>
          <w:szCs w:val="24"/>
          <w:highlight w:val="white"/>
        </w:rPr>
      </w:pPr>
      <w:bookmarkStart w:colFirst="0" w:colLast="0" w:name="_8rhsjhf80i0b" w:id="32"/>
      <w:bookmarkEnd w:id="32"/>
      <w:r w:rsidDel="00000000" w:rsidR="00000000" w:rsidRPr="00000000">
        <w:rPr>
          <w:sz w:val="20"/>
          <w:szCs w:val="20"/>
          <w:highlight w:val="yellow"/>
          <w:rtl w:val="0"/>
        </w:rPr>
        <w:br w:type="textWrapping"/>
        <w:br w:type="textWrapping"/>
        <w:br w:type="textWrapping"/>
        <w:br w:type="textWrapping"/>
      </w:r>
      <w:r w:rsidDel="00000000" w:rsidR="00000000" w:rsidRPr="00000000">
        <w:rPr>
          <w:sz w:val="38"/>
          <w:szCs w:val="38"/>
          <w:shd w:fill="ea9999" w:val="clear"/>
          <w:rtl w:val="0"/>
        </w:rPr>
        <w:t xml:space="preserve">CICATRICES y ESTRÍAS SP/SW</w:t>
      </w:r>
      <w:r w:rsidDel="00000000" w:rsidR="00000000" w:rsidRPr="00000000">
        <w:rPr>
          <w:rtl w:val="0"/>
        </w:rPr>
      </w:r>
    </w:p>
    <w:p w:rsidR="00000000" w:rsidDel="00000000" w:rsidP="00000000" w:rsidRDefault="00000000" w:rsidRPr="00000000" w14:paraId="00000154">
      <w:pPr>
        <w:spacing w:line="360" w:lineRule="auto"/>
        <w:jc w:val="both"/>
        <w:rPr>
          <w:sz w:val="23"/>
          <w:szCs w:val="23"/>
          <w:highlight w:val="white"/>
        </w:rPr>
      </w:pPr>
      <w:r w:rsidDel="00000000" w:rsidR="00000000" w:rsidRPr="00000000">
        <w:rPr>
          <w:sz w:val="20"/>
          <w:szCs w:val="20"/>
          <w:highlight w:val="white"/>
          <w:rtl w:val="0"/>
        </w:rPr>
        <w:tab/>
      </w:r>
      <w:r w:rsidDel="00000000" w:rsidR="00000000" w:rsidRPr="00000000">
        <w:rPr>
          <w:sz w:val="23"/>
          <w:szCs w:val="23"/>
          <w:highlight w:val="white"/>
          <w:rtl w:val="0"/>
        </w:rPr>
        <w:t xml:space="preserve">Nosotros trabajamos con el láser de Fotona SP Dynamis y Starwalker. Nuestro láseres nos permiten realizar estos tratamientos en cualquier tipo de piel, época del año y de forma totalmente segura para la piel, sin quemaduras, daños o manchas.</w:t>
      </w:r>
    </w:p>
    <w:p w:rsidR="00000000" w:rsidDel="00000000" w:rsidP="00000000" w:rsidRDefault="00000000" w:rsidRPr="00000000" w14:paraId="00000155">
      <w:pPr>
        <w:shd w:fill="141414" w:val="clear"/>
        <w:spacing w:line="360" w:lineRule="auto"/>
        <w:jc w:val="both"/>
        <w:rPr>
          <w:color w:val="ffffff"/>
          <w:sz w:val="23"/>
          <w:szCs w:val="23"/>
          <w:highlight w:val="black"/>
        </w:rPr>
      </w:pPr>
      <w:r w:rsidDel="00000000" w:rsidR="00000000" w:rsidRPr="00000000">
        <w:rPr>
          <w:color w:val="ffffff"/>
          <w:sz w:val="23"/>
          <w:szCs w:val="23"/>
          <w:highlight w:val="black"/>
          <w:rtl w:val="0"/>
        </w:rPr>
        <w:t xml:space="preserve">El láser crea puntos de curación y alisa/lima la piel, actúa abriendo minúsculos canales/microperforaciones en la cicatriz/estría y la piel al cerrarlos renueva los tejidos, fibras y colágeno y se regenera de manera natural desde dentro. Suelen necesitar siempre varias sesiones, que dependen de las características de la cicatriz/estría. En algunos casos, dependiendo del tipo de la piel, las cicatrices/estrías se pueden pigmentar, también trabajamos en aclararlas.   Las estrías/cicatrices rojas, recientes son más rápidas de trabajar </w:t>
      </w:r>
    </w:p>
    <w:p w:rsidR="00000000" w:rsidDel="00000000" w:rsidP="00000000" w:rsidRDefault="00000000" w:rsidRPr="00000000" w14:paraId="00000156">
      <w:pPr>
        <w:shd w:fill="141414" w:val="clear"/>
        <w:spacing w:line="360" w:lineRule="auto"/>
        <w:jc w:val="both"/>
        <w:rPr>
          <w:color w:val="ffffff"/>
          <w:sz w:val="23"/>
          <w:szCs w:val="23"/>
          <w:highlight w:val="black"/>
        </w:rPr>
      </w:pPr>
      <w:r w:rsidDel="00000000" w:rsidR="00000000" w:rsidRPr="00000000">
        <w:rPr>
          <w:color w:val="ffffff"/>
          <w:sz w:val="23"/>
          <w:szCs w:val="23"/>
          <w:highlight w:val="black"/>
          <w:rtl w:val="0"/>
        </w:rPr>
        <w:t xml:space="preserve">Hay que tener en cuenta, que eliminar al 100% la cicatriz/estría no se puede, pero sí se puede mejorar al máximo, devolverle textura más natural, color y renovar la piel - es un proceso de paciencia y constancia. </w:t>
      </w:r>
    </w:p>
    <w:p w:rsidR="00000000" w:rsidDel="00000000" w:rsidP="00000000" w:rsidRDefault="00000000" w:rsidRPr="00000000" w14:paraId="00000157">
      <w:pPr>
        <w:shd w:fill="141414" w:val="clear"/>
        <w:spacing w:line="360" w:lineRule="auto"/>
        <w:jc w:val="both"/>
        <w:rPr>
          <w:color w:val="ffffff"/>
          <w:sz w:val="23"/>
          <w:szCs w:val="23"/>
          <w:highlight w:val="black"/>
        </w:rPr>
      </w:pPr>
      <w:r w:rsidDel="00000000" w:rsidR="00000000" w:rsidRPr="00000000">
        <w:rPr>
          <w:color w:val="ffffff"/>
          <w:sz w:val="23"/>
          <w:szCs w:val="23"/>
          <w:highlight w:val="black"/>
          <w:rtl w:val="0"/>
        </w:rPr>
        <w:t xml:space="preserve">Para determinar un precio y cantidad de sesiones lo tiene que valorar el doctor previamente, las cicatrices en cada cuerpo y caso son muy distintas, y es complicado clasificarlas bajo coste ya que incluso si es de mismo origen, en cada piel se ve y es distinta.</w:t>
        <w:br w:type="textWrapping"/>
      </w:r>
    </w:p>
    <w:p w:rsidR="00000000" w:rsidDel="00000000" w:rsidP="00000000" w:rsidRDefault="00000000" w:rsidRPr="00000000" w14:paraId="00000158">
      <w:pPr>
        <w:spacing w:line="360" w:lineRule="auto"/>
        <w:jc w:val="both"/>
        <w:rPr>
          <w:highlight w:val="white"/>
        </w:rPr>
      </w:pPr>
      <w:r w:rsidDel="00000000" w:rsidR="00000000" w:rsidRPr="00000000">
        <w:rPr>
          <w:highlight w:val="white"/>
          <w:rtl w:val="0"/>
        </w:rPr>
        <w:t xml:space="preserve">Para determinar un precio y cantidad de sesiones lo tiene que valorar el doctor previamente, las cicatrices en cada cuerpo y caso son muy distintas, y es complicado clasificarlas bajo coste ya que incluso si es de mismo origen, en cada piel se ve y es distinta. Han habido cicatrices de 50 EUR y de 450 EUR, por poner un ejemplo.</w:t>
      </w:r>
    </w:p>
    <w:p w:rsidR="00000000" w:rsidDel="00000000" w:rsidP="00000000" w:rsidRDefault="00000000" w:rsidRPr="00000000" w14:paraId="00000159">
      <w:pPr>
        <w:spacing w:after="240" w:before="240" w:lineRule="auto"/>
        <w:jc w:val="both"/>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CONSULTA con diagnóstico  50 EUR</w:t>
      </w:r>
    </w:p>
    <w:p w:rsidR="00000000" w:rsidDel="00000000" w:rsidP="00000000" w:rsidRDefault="00000000" w:rsidRPr="00000000" w14:paraId="0000015A">
      <w:pPr>
        <w:spacing w:line="360" w:lineRule="auto"/>
        <w:jc w:val="both"/>
        <w:rPr>
          <w:color w:val="434343"/>
          <w:sz w:val="20"/>
          <w:szCs w:val="20"/>
          <w:highlight w:val="yellow"/>
        </w:rPr>
      </w:pPr>
      <w:r w:rsidDel="00000000" w:rsidR="00000000" w:rsidRPr="00000000">
        <w:rPr>
          <w:rtl w:val="0"/>
        </w:rPr>
      </w:r>
    </w:p>
    <w:p w:rsidR="00000000" w:rsidDel="00000000" w:rsidP="00000000" w:rsidRDefault="00000000" w:rsidRPr="00000000" w14:paraId="0000015B">
      <w:pPr>
        <w:spacing w:line="360" w:lineRule="auto"/>
        <w:jc w:val="both"/>
        <w:rPr/>
      </w:pP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t xml:space="preserve">El tratamiento de acné con láser SP Dynamis de Fotona es ideal para su caso. Equilibra la piel, reduce el sebo, elimina la bacteria causante del acné y mejora la cicatrización, evitando marcas. Además, su efecto antiinflamatorio ayuda a calmar las rojeces.</w:t>
      </w:r>
    </w:p>
    <w:p w:rsidR="00000000" w:rsidDel="00000000" w:rsidP="00000000" w:rsidRDefault="00000000" w:rsidRPr="00000000" w14:paraId="0000015E">
      <w:pPr>
        <w:spacing w:line="360" w:lineRule="auto"/>
        <w:jc w:val="both"/>
        <w:rPr/>
      </w:pPr>
      <w:r w:rsidDel="00000000" w:rsidR="00000000" w:rsidRPr="00000000">
        <w:rPr>
          <w:rtl w:val="0"/>
        </w:rPr>
        <w:t xml:space="preserve">Para obtener los mejores resultados, es esencial un diagnóstico previo con nuestros médicos, donde evaluaremos su piel y personalizaremos el tratamiento para usted.</w:t>
      </w:r>
    </w:p>
    <w:p w:rsidR="00000000" w:rsidDel="00000000" w:rsidP="00000000" w:rsidRDefault="00000000" w:rsidRPr="00000000" w14:paraId="0000015F">
      <w:pPr>
        <w:spacing w:line="360" w:lineRule="auto"/>
        <w:jc w:val="both"/>
        <w:rPr/>
      </w:pPr>
      <w:r w:rsidDel="00000000" w:rsidR="00000000" w:rsidRPr="00000000">
        <w:rPr>
          <w:rtl w:val="0"/>
        </w:rPr>
        <w:t xml:space="preserve">💎 Diagnóstico médico: 50 EUR</w:t>
      </w:r>
    </w:p>
    <w:p w:rsidR="00000000" w:rsidDel="00000000" w:rsidP="00000000" w:rsidRDefault="00000000" w:rsidRPr="00000000" w14:paraId="00000160">
      <w:pPr>
        <w:spacing w:line="360" w:lineRule="auto"/>
        <w:jc w:val="both"/>
        <w:rPr/>
      </w:pPr>
      <w:r w:rsidDel="00000000" w:rsidR="00000000" w:rsidRPr="00000000">
        <w:rPr>
          <w:rtl w:val="0"/>
        </w:rPr>
        <w:t xml:space="preserve">💥 GRATUITO si inicia o abona su tratamiento el mismo día o en un plazo de 1 mes.</w:t>
      </w:r>
    </w:p>
    <w:p w:rsidR="00000000" w:rsidDel="00000000" w:rsidP="00000000" w:rsidRDefault="00000000" w:rsidRPr="00000000" w14:paraId="00000161">
      <w:pPr>
        <w:spacing w:line="360" w:lineRule="auto"/>
        <w:jc w:val="both"/>
        <w:rPr/>
      </w:pPr>
      <w:r w:rsidDel="00000000" w:rsidR="00000000" w:rsidRPr="00000000">
        <w:rPr>
          <w:rtl w:val="0"/>
        </w:rPr>
        <w:t xml:space="preserve">Cual dia de la semana que viene le vendria mejor para la visita?&lt;3</w:t>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pStyle w:val="Title"/>
        <w:spacing w:after="240" w:before="240" w:lineRule="auto"/>
        <w:jc w:val="both"/>
        <w:rPr>
          <w:sz w:val="38"/>
          <w:szCs w:val="38"/>
          <w:shd w:fill="dd7e6b" w:val="clear"/>
        </w:rPr>
      </w:pPr>
      <w:bookmarkStart w:colFirst="0" w:colLast="0" w:name="_ql9raay9g2v6" w:id="33"/>
      <w:bookmarkEnd w:id="33"/>
      <w:r w:rsidDel="00000000" w:rsidR="00000000" w:rsidRPr="00000000">
        <w:rPr>
          <w:sz w:val="38"/>
          <w:szCs w:val="38"/>
          <w:shd w:fill="dd7e6b" w:val="clear"/>
          <w:rtl w:val="0"/>
        </w:rPr>
        <w:t xml:space="preserve">ACNÉ SP//SW</w:t>
      </w:r>
    </w:p>
    <w:p w:rsidR="00000000" w:rsidDel="00000000" w:rsidP="00000000" w:rsidRDefault="00000000" w:rsidRPr="00000000" w14:paraId="00000164">
      <w:pPr>
        <w:pBdr>
          <w:top w:color="auto" w:space="0" w:sz="0" w:val="none"/>
          <w:left w:color="auto" w:space="0" w:sz="0" w:val="none"/>
          <w:bottom w:color="auto" w:space="11" w:sz="0" w:val="none"/>
          <w:right w:color="auto" w:space="0" w:sz="0" w:val="none"/>
          <w:between w:color="auto" w:space="0" w:sz="0" w:val="none"/>
        </w:pBdr>
        <w:shd w:fill="ffffff" w:val="clear"/>
        <w:spacing w:line="276" w:lineRule="auto"/>
        <w:jc w:val="both"/>
        <w:rPr>
          <w:sz w:val="24"/>
          <w:szCs w:val="24"/>
          <w:highlight w:val="white"/>
        </w:rPr>
      </w:pPr>
      <w:r w:rsidDel="00000000" w:rsidR="00000000" w:rsidRPr="00000000">
        <w:rPr>
          <w:b w:val="1"/>
          <w:sz w:val="24"/>
          <w:szCs w:val="24"/>
          <w:highlight w:val="white"/>
          <w:rtl w:val="0"/>
        </w:rPr>
        <w:t xml:space="preserve">El tratamiento de acné se realiza con l</w:t>
      </w:r>
      <w:r w:rsidDel="00000000" w:rsidR="00000000" w:rsidRPr="00000000">
        <w:rPr>
          <w:sz w:val="24"/>
          <w:szCs w:val="24"/>
          <w:highlight w:val="white"/>
          <w:rtl w:val="0"/>
        </w:rPr>
        <w:t xml:space="preserve">áser SP Dynamis de Fotona.</w:t>
      </w:r>
    </w:p>
    <w:p w:rsidR="00000000" w:rsidDel="00000000" w:rsidP="00000000" w:rsidRDefault="00000000" w:rsidRPr="00000000" w14:paraId="00000165">
      <w:pPr>
        <w:pBdr>
          <w:top w:color="auto" w:space="0" w:sz="0" w:val="none"/>
          <w:left w:color="auto" w:space="0" w:sz="0" w:val="none"/>
          <w:bottom w:color="auto" w:space="11" w:sz="0" w:val="none"/>
          <w:right w:color="auto" w:space="0" w:sz="0" w:val="none"/>
          <w:between w:color="auto" w:space="0" w:sz="0" w:val="none"/>
        </w:pBdr>
        <w:shd w:fill="ffffff" w:val="clear"/>
        <w:spacing w:line="276" w:lineRule="auto"/>
        <w:jc w:val="both"/>
        <w:rPr>
          <w:sz w:val="24"/>
          <w:szCs w:val="24"/>
          <w:highlight w:val="white"/>
        </w:rPr>
      </w:pPr>
      <w:r w:rsidDel="00000000" w:rsidR="00000000" w:rsidRPr="00000000">
        <w:rPr>
          <w:sz w:val="24"/>
          <w:szCs w:val="24"/>
          <w:highlight w:val="white"/>
          <w:rtl w:val="0"/>
        </w:rPr>
        <w:t xml:space="preserve">Tratamiento equilibrante y anti-polución para pieles grasas, con tendencia acneica y con acné activo. Favorece la desobstrucción de los poros y previene imperfecciones, disminuyendo la producción de sebo y matando a la bacteria que provoca el acné. Además, tiene efecto antiinflamatorio que ayuda a disminuir las rojeces y mejorar la cicatrización para que el ac</w:t>
      </w:r>
      <w:r w:rsidDel="00000000" w:rsidR="00000000" w:rsidRPr="00000000">
        <w:rPr>
          <w:sz w:val="24"/>
          <w:szCs w:val="24"/>
          <w:rtl w:val="0"/>
        </w:rPr>
        <w:t xml:space="preserve">n</w:t>
      </w:r>
      <w:r w:rsidDel="00000000" w:rsidR="00000000" w:rsidRPr="00000000">
        <w:rPr>
          <w:sz w:val="24"/>
          <w:szCs w:val="24"/>
          <w:highlight w:val="white"/>
          <w:rtl w:val="0"/>
        </w:rPr>
        <w:t xml:space="preserve">é no deje marcas.</w:t>
      </w:r>
    </w:p>
    <w:p w:rsidR="00000000" w:rsidDel="00000000" w:rsidP="00000000" w:rsidRDefault="00000000" w:rsidRPr="00000000" w14:paraId="00000166">
      <w:pPr>
        <w:pBdr>
          <w:top w:color="auto" w:space="0" w:sz="0" w:val="none"/>
          <w:left w:color="auto" w:space="0" w:sz="0" w:val="none"/>
          <w:bottom w:color="auto" w:space="11" w:sz="0" w:val="none"/>
          <w:right w:color="auto" w:space="0" w:sz="0" w:val="none"/>
          <w:between w:color="auto" w:space="0" w:sz="0" w:val="none"/>
        </w:pBdr>
        <w:shd w:fill="ffffff" w:val="clear"/>
        <w:spacing w:line="276" w:lineRule="auto"/>
        <w:jc w:val="both"/>
        <w:rPr>
          <w:sz w:val="24"/>
          <w:szCs w:val="24"/>
        </w:rPr>
      </w:pPr>
      <w:r w:rsidDel="00000000" w:rsidR="00000000" w:rsidRPr="00000000">
        <w:rPr>
          <w:sz w:val="24"/>
          <w:szCs w:val="24"/>
          <w:highlight w:val="white"/>
          <w:rtl w:val="0"/>
        </w:rPr>
        <w:t xml:space="preserve">Recomendamos, en caso de acné activo, combinarlo con tratamientos internos ya que en la mayoría de los casos está relacionado con la genética, hormonas o estilo de vida. El láser trata la bacteria y el problema cutáneo. </w:t>
        <w:br w:type="textWrapping"/>
        <w:br w:type="textWrapping"/>
        <w:t xml:space="preserve">Se ha de valorar el tipo de acné, su origen, tipo de piel, si se ha de combinarlo con algún otro tratamiento o producto, etc.</w:t>
        <w:br w:type="textWrapping"/>
        <w:t xml:space="preserve">Es necesario realizar un diagnóstico con nuestros médicos previamente, para determinar el mejor tratamiento para usted y prepararle un presupuesto!</w:t>
        <w:br w:type="textWrapping"/>
      </w:r>
      <w:r w:rsidDel="00000000" w:rsidR="00000000" w:rsidRPr="00000000">
        <w:rPr>
          <w:sz w:val="20"/>
          <w:szCs w:val="20"/>
          <w:highlight w:val="yellow"/>
          <w:rtl w:val="0"/>
        </w:rPr>
        <w:t xml:space="preserve">50 EUR + ANALIZADOR + SPF MÉDICO MESOESTETIC</w:t>
      </w:r>
      <w:r w:rsidDel="00000000" w:rsidR="00000000" w:rsidRPr="00000000">
        <w:rPr>
          <w:sz w:val="24"/>
          <w:szCs w:val="24"/>
          <w:rtl w:val="0"/>
        </w:rPr>
        <w:br w:type="textWrapping"/>
      </w:r>
    </w:p>
    <w:p w:rsidR="00000000" w:rsidDel="00000000" w:rsidP="00000000" w:rsidRDefault="00000000" w:rsidRPr="00000000" w14:paraId="00000167">
      <w:pPr>
        <w:pBdr>
          <w:top w:color="auto" w:space="0" w:sz="0" w:val="none"/>
          <w:left w:color="auto" w:space="0" w:sz="0" w:val="none"/>
          <w:bottom w:color="auto" w:space="11" w:sz="0" w:val="none"/>
          <w:right w:color="auto" w:space="0" w:sz="0" w:val="none"/>
          <w:between w:color="auto" w:space="0" w:sz="0" w:val="none"/>
        </w:pBd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168">
      <w:pPr>
        <w:pStyle w:val="Title"/>
        <w:pBdr>
          <w:top w:color="auto" w:space="0" w:sz="0" w:val="none"/>
          <w:left w:color="auto" w:space="0" w:sz="0" w:val="none"/>
          <w:bottom w:color="auto" w:space="11" w:sz="0" w:val="none"/>
          <w:right w:color="auto" w:space="0" w:sz="0" w:val="none"/>
          <w:between w:color="auto" w:space="0" w:sz="0" w:val="none"/>
        </w:pBdr>
        <w:shd w:fill="ffffff" w:val="clear"/>
        <w:spacing w:line="408" w:lineRule="auto"/>
        <w:jc w:val="both"/>
        <w:rPr>
          <w:rFonts w:ascii="Amatic SC" w:cs="Amatic SC" w:eastAsia="Amatic SC" w:hAnsi="Amatic SC"/>
          <w:b w:val="1"/>
          <w:sz w:val="38"/>
          <w:szCs w:val="38"/>
          <w:shd w:fill="c27ba0" w:val="clear"/>
        </w:rPr>
      </w:pPr>
      <w:bookmarkStart w:colFirst="0" w:colLast="0" w:name="_ncs6to3o7ulp" w:id="34"/>
      <w:bookmarkEnd w:id="34"/>
      <w:r w:rsidDel="00000000" w:rsidR="00000000" w:rsidRPr="00000000">
        <w:rPr>
          <w:rtl w:val="0"/>
        </w:rPr>
      </w:r>
    </w:p>
    <w:p w:rsidR="00000000" w:rsidDel="00000000" w:rsidP="00000000" w:rsidRDefault="00000000" w:rsidRPr="00000000" w14:paraId="00000169">
      <w:pPr>
        <w:pStyle w:val="Title"/>
        <w:pBdr>
          <w:top w:color="auto" w:space="0" w:sz="0" w:val="none"/>
          <w:left w:color="auto" w:space="0" w:sz="0" w:val="none"/>
          <w:bottom w:color="auto" w:space="11" w:sz="0" w:val="none"/>
          <w:right w:color="auto" w:space="0" w:sz="0" w:val="none"/>
          <w:between w:color="auto" w:space="0" w:sz="0" w:val="none"/>
        </w:pBdr>
        <w:shd w:fill="ffffff" w:val="clear"/>
        <w:spacing w:line="408" w:lineRule="auto"/>
        <w:jc w:val="both"/>
        <w:rPr>
          <w:rFonts w:ascii="Amatic SC" w:cs="Amatic SC" w:eastAsia="Amatic SC" w:hAnsi="Amatic SC"/>
          <w:b w:val="1"/>
          <w:sz w:val="38"/>
          <w:szCs w:val="38"/>
          <w:shd w:fill="c27ba0" w:val="clear"/>
        </w:rPr>
      </w:pPr>
      <w:bookmarkStart w:colFirst="0" w:colLast="0" w:name="_cgc2aljqwhjx" w:id="35"/>
      <w:bookmarkEnd w:id="35"/>
      <w:r w:rsidDel="00000000" w:rsidR="00000000" w:rsidRPr="00000000">
        <w:rPr>
          <w:rtl w:val="0"/>
        </w:rPr>
      </w:r>
    </w:p>
    <w:p w:rsidR="00000000" w:rsidDel="00000000" w:rsidP="00000000" w:rsidRDefault="00000000" w:rsidRPr="00000000" w14:paraId="0000016A">
      <w:pPr>
        <w:pStyle w:val="Title"/>
        <w:pBdr>
          <w:top w:color="auto" w:space="0" w:sz="0" w:val="none"/>
          <w:left w:color="auto" w:space="0" w:sz="0" w:val="none"/>
          <w:bottom w:color="auto" w:space="11" w:sz="0" w:val="none"/>
          <w:right w:color="auto" w:space="0" w:sz="0" w:val="none"/>
          <w:between w:color="auto" w:space="0" w:sz="0" w:val="none"/>
        </w:pBdr>
        <w:shd w:fill="ffffff" w:val="clear"/>
        <w:spacing w:line="408" w:lineRule="auto"/>
        <w:jc w:val="both"/>
        <w:rPr>
          <w:rFonts w:ascii="Amatic SC" w:cs="Amatic SC" w:eastAsia="Amatic SC" w:hAnsi="Amatic SC"/>
          <w:b w:val="1"/>
          <w:sz w:val="38"/>
          <w:szCs w:val="38"/>
          <w:shd w:fill="c27ba0" w:val="clear"/>
        </w:rPr>
      </w:pPr>
      <w:bookmarkStart w:colFirst="0" w:colLast="0" w:name="_y37y9lt8rs63" w:id="36"/>
      <w:bookmarkEnd w:id="36"/>
      <w:r w:rsidDel="00000000" w:rsidR="00000000" w:rsidRPr="00000000">
        <w:rPr>
          <w:rtl w:val="0"/>
        </w:rPr>
      </w:r>
    </w:p>
    <w:p w:rsidR="00000000" w:rsidDel="00000000" w:rsidP="00000000" w:rsidRDefault="00000000" w:rsidRPr="00000000" w14:paraId="0000016B">
      <w:pPr>
        <w:pStyle w:val="Title"/>
        <w:pBdr>
          <w:top w:color="auto" w:space="0" w:sz="0" w:val="none"/>
          <w:left w:color="auto" w:space="0" w:sz="0" w:val="none"/>
          <w:bottom w:color="auto" w:space="11" w:sz="0" w:val="none"/>
          <w:right w:color="auto" w:space="0" w:sz="0" w:val="none"/>
          <w:between w:color="auto" w:space="0" w:sz="0" w:val="none"/>
        </w:pBdr>
        <w:shd w:fill="ffffff" w:val="clear"/>
        <w:spacing w:line="408" w:lineRule="auto"/>
        <w:jc w:val="both"/>
        <w:rPr>
          <w:sz w:val="38"/>
          <w:szCs w:val="38"/>
          <w:shd w:fill="ea9999" w:val="clear"/>
        </w:rPr>
      </w:pPr>
      <w:bookmarkStart w:colFirst="0" w:colLast="0" w:name="_xw8e4i19pl48" w:id="37"/>
      <w:bookmarkEnd w:id="37"/>
      <w:r w:rsidDel="00000000" w:rsidR="00000000" w:rsidRPr="00000000">
        <w:rPr>
          <w:sz w:val="38"/>
          <w:szCs w:val="38"/>
          <w:shd w:fill="ea9999" w:val="clear"/>
          <w:rtl w:val="0"/>
        </w:rPr>
        <w:t xml:space="preserve">REJUVENECIMIENTO 4D // SP</w:t>
      </w:r>
    </w:p>
    <w:p w:rsidR="00000000" w:rsidDel="00000000" w:rsidP="00000000" w:rsidRDefault="00000000" w:rsidRPr="00000000" w14:paraId="0000016C">
      <w:pPr>
        <w:rPr>
          <w:sz w:val="24"/>
          <w:szCs w:val="24"/>
          <w:highlight w:val="white"/>
        </w:rPr>
      </w:pPr>
      <w:r w:rsidDel="00000000" w:rsidR="00000000" w:rsidRPr="00000000">
        <w:rPr>
          <w:sz w:val="24"/>
          <w:szCs w:val="24"/>
          <w:highlight w:val="white"/>
          <w:rtl w:val="0"/>
        </w:rPr>
        <w:t xml:space="preserve">El rejuvenecimiento 4D, es el rejuvenecimiento más completo, duradero y sano que un láser hoy en día puede ofrecer. Además de que no es invasivo y trata todas las capas de la piel, arrugas, líneas de expresión y da efecto lifting natural. </w:t>
      </w:r>
      <w:r w:rsidDel="00000000" w:rsidR="00000000" w:rsidRPr="00000000">
        <w:rPr>
          <w:i w:val="1"/>
          <w:sz w:val="24"/>
          <w:szCs w:val="24"/>
          <w:highlight w:val="white"/>
          <w:rtl w:val="0"/>
        </w:rPr>
        <w:t xml:space="preserve">Se trabaja en todas las capas de la piel, por fuera y por dentro de la boca, no duele.</w:t>
      </w:r>
      <w:r w:rsidDel="00000000" w:rsidR="00000000" w:rsidRPr="00000000">
        <w:rPr>
          <w:sz w:val="24"/>
          <w:szCs w:val="24"/>
          <w:highlight w:val="white"/>
          <w:rtl w:val="0"/>
        </w:rPr>
        <w:t xml:space="preserve"> Puede trabajar todo el conjunto de la cara, o ir por zonas como ojos, labios, papada o incluso combinarlos!</w:t>
      </w:r>
    </w:p>
    <w:p w:rsidR="00000000" w:rsidDel="00000000" w:rsidP="00000000" w:rsidRDefault="00000000" w:rsidRPr="00000000" w14:paraId="0000016D">
      <w:pPr>
        <w:rPr>
          <w:sz w:val="24"/>
          <w:szCs w:val="24"/>
          <w:highlight w:val="white"/>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highlight w:val="white"/>
          <w:rtl w:val="0"/>
        </w:rPr>
        <w:br w:type="textWrapping"/>
        <w:t xml:space="preserve">Como es un tratamiento muy individual para cada persona y lo tenemos en promoción, estamos ofreciendo diagnósticos gratuitos personalizados con los doctores sobre Fotona 4D. </w:t>
        <w:br w:type="textWrapping"/>
        <w:br w:type="textWrapping"/>
        <w:t xml:space="preserve">Se le asesora de todos los detalles, presupuesto personalizado, se enseña el funcionamiento del láser, resultados y se redacta todo en detalle,</w:t>
        <w:br w:type="textWrapping"/>
        <w:t xml:space="preserve">Se puede combinar con otros rejuvenecimientos y tratamientos, según lo que quiera conseguir y trabajar es totalmente individualizado.    </w:t>
      </w: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16F">
      <w:pPr>
        <w:rPr>
          <w:sz w:val="24"/>
          <w:szCs w:val="24"/>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24"/>
          <w:szCs w:val="24"/>
          <w:rtl w:val="0"/>
        </w:rPr>
        <w:t xml:space="preserve"> </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46"/>
          <w:szCs w:val="46"/>
          <w:shd w:fill="93c47d" w:val="clear"/>
        </w:rPr>
      </w:pPr>
      <w:r w:rsidDel="00000000" w:rsidR="00000000" w:rsidRPr="00000000">
        <w:rPr>
          <w:sz w:val="44"/>
          <w:szCs w:val="44"/>
          <w:shd w:fill="93c47d" w:val="clear"/>
          <w:rtl w:val="0"/>
        </w:rPr>
        <w:t xml:space="preserve">4 pasos</w:t>
      </w:r>
      <w:r w:rsidDel="00000000" w:rsidR="00000000" w:rsidRPr="00000000">
        <w:rPr>
          <w:sz w:val="46"/>
          <w:szCs w:val="46"/>
          <w:shd w:fill="93c47d" w:val="clear"/>
          <w:rtl w:val="0"/>
        </w:rPr>
        <w:t xml:space="preserve"> </w:t>
      </w:r>
      <w:r w:rsidDel="00000000" w:rsidR="00000000" w:rsidRPr="00000000">
        <w:rPr>
          <w:rtl w:val="0"/>
        </w:rPr>
      </w:r>
    </w:p>
    <w:p w:rsidR="00000000" w:rsidDel="00000000" w:rsidP="00000000" w:rsidRDefault="00000000" w:rsidRPr="00000000" w14:paraId="00000172">
      <w:pPr>
        <w:spacing w:after="240" w:before="240" w:lineRule="auto"/>
        <w:rPr>
          <w:highlight w:val="white"/>
        </w:rPr>
      </w:pPr>
      <w:r w:rsidDel="00000000" w:rsidR="00000000" w:rsidRPr="00000000">
        <w:rPr>
          <w:highlight w:val="white"/>
          <w:rtl w:val="0"/>
        </w:rPr>
        <w:t xml:space="preserve">El tratamiento de rejuvenecimiento 4D con láser Fotona incluye 4 pasos clave que trabajan en diferentes niveles para lograr un rejuvenecimiento completo y natural:</w:t>
      </w:r>
    </w:p>
    <w:p w:rsidR="00000000" w:rsidDel="00000000" w:rsidP="00000000" w:rsidRDefault="00000000" w:rsidRPr="00000000" w14:paraId="00000173">
      <w:pPr>
        <w:numPr>
          <w:ilvl w:val="0"/>
          <w:numId w:val="9"/>
        </w:numPr>
        <w:spacing w:after="0" w:afterAutospacing="0" w:before="240" w:lineRule="auto"/>
        <w:ind w:left="720" w:hanging="360"/>
        <w:jc w:val="left"/>
        <w:rPr>
          <w:highlight w:val="white"/>
        </w:rPr>
      </w:pPr>
      <w:r w:rsidDel="00000000" w:rsidR="00000000" w:rsidRPr="00000000">
        <w:rPr>
          <w:rFonts w:ascii="Nova Mono" w:cs="Nova Mono" w:eastAsia="Nova Mono" w:hAnsi="Nova Mono"/>
          <w:highlight w:val="white"/>
          <w:rtl w:val="0"/>
        </w:rPr>
        <w:t xml:space="preserve">SmoothLiftin™ (intraoral):</w:t>
      </w:r>
    </w:p>
    <w:p w:rsidR="00000000" w:rsidDel="00000000" w:rsidP="00000000" w:rsidRDefault="00000000" w:rsidRPr="00000000" w14:paraId="00000174">
      <w:pPr>
        <w:numPr>
          <w:ilvl w:val="1"/>
          <w:numId w:val="9"/>
        </w:numPr>
        <w:spacing w:after="0" w:afterAutospacing="0" w:before="0" w:beforeAutospacing="0" w:lineRule="auto"/>
        <w:ind w:left="1440" w:hanging="360"/>
        <w:jc w:val="left"/>
        <w:rPr>
          <w:highlight w:val="white"/>
        </w:rPr>
      </w:pPr>
      <w:r w:rsidDel="00000000" w:rsidR="00000000" w:rsidRPr="00000000">
        <w:rPr>
          <w:highlight w:val="white"/>
          <w:rtl w:val="0"/>
        </w:rPr>
        <w:t xml:space="preserve">Este paso se realiza dentro de la boca, utilizando el láser para tensar la piel desde el interior. Estimula la producción de colágeno y mejora la firmeza alrededor de la zona perioral, reduciendo líneas de expresión y logrando un efecto lifting inmediato.</w:t>
      </w:r>
    </w:p>
    <w:p w:rsidR="00000000" w:rsidDel="00000000" w:rsidP="00000000" w:rsidRDefault="00000000" w:rsidRPr="00000000" w14:paraId="00000175">
      <w:pPr>
        <w:numPr>
          <w:ilvl w:val="0"/>
          <w:numId w:val="9"/>
        </w:numPr>
        <w:spacing w:after="0" w:afterAutospacing="0" w:before="0" w:beforeAutospacing="0" w:lineRule="auto"/>
        <w:ind w:left="720" w:hanging="360"/>
        <w:jc w:val="left"/>
        <w:rPr>
          <w:highlight w:val="white"/>
        </w:rPr>
      </w:pPr>
      <w:r w:rsidDel="00000000" w:rsidR="00000000" w:rsidRPr="00000000">
        <w:rPr>
          <w:highlight w:val="white"/>
          <w:rtl w:val="0"/>
        </w:rPr>
        <w:t xml:space="preserve">FRAC3®:</w:t>
      </w:r>
    </w:p>
    <w:p w:rsidR="00000000" w:rsidDel="00000000" w:rsidP="00000000" w:rsidRDefault="00000000" w:rsidRPr="00000000" w14:paraId="00000176">
      <w:pPr>
        <w:numPr>
          <w:ilvl w:val="1"/>
          <w:numId w:val="9"/>
        </w:numPr>
        <w:spacing w:after="0" w:afterAutospacing="0" w:before="0" w:beforeAutospacing="0" w:lineRule="auto"/>
        <w:ind w:left="1440" w:hanging="360"/>
        <w:jc w:val="left"/>
        <w:rPr>
          <w:highlight w:val="white"/>
        </w:rPr>
      </w:pPr>
      <w:r w:rsidDel="00000000" w:rsidR="00000000" w:rsidRPr="00000000">
        <w:rPr>
          <w:highlight w:val="white"/>
          <w:rtl w:val="0"/>
        </w:rPr>
        <w:t xml:space="preserve">Actúa en las capas más profundas de la piel para tratar irregularidades como manchas, arrugas finas y textura desigual. Este paso utiliza pulsos específicos para estimular la regeneración desde el interior sin dañar las capas superficiales.</w:t>
      </w:r>
    </w:p>
    <w:p w:rsidR="00000000" w:rsidDel="00000000" w:rsidP="00000000" w:rsidRDefault="00000000" w:rsidRPr="00000000" w14:paraId="00000177">
      <w:pPr>
        <w:numPr>
          <w:ilvl w:val="0"/>
          <w:numId w:val="9"/>
        </w:numPr>
        <w:spacing w:after="0" w:afterAutospacing="0" w:before="0" w:beforeAutospacing="0" w:lineRule="auto"/>
        <w:ind w:left="720" w:hanging="360"/>
        <w:jc w:val="left"/>
        <w:rPr>
          <w:highlight w:val="white"/>
        </w:rPr>
      </w:pPr>
      <w:r w:rsidDel="00000000" w:rsidR="00000000" w:rsidRPr="00000000">
        <w:rPr>
          <w:highlight w:val="white"/>
          <w:rtl w:val="0"/>
        </w:rPr>
        <w:t xml:space="preserve">PIANO®:</w:t>
      </w:r>
    </w:p>
    <w:p w:rsidR="00000000" w:rsidDel="00000000" w:rsidP="00000000" w:rsidRDefault="00000000" w:rsidRPr="00000000" w14:paraId="00000178">
      <w:pPr>
        <w:numPr>
          <w:ilvl w:val="1"/>
          <w:numId w:val="9"/>
        </w:numPr>
        <w:spacing w:after="0" w:afterAutospacing="0" w:before="0" w:beforeAutospacing="0" w:lineRule="auto"/>
        <w:ind w:left="1440" w:hanging="360"/>
        <w:jc w:val="left"/>
        <w:rPr>
          <w:highlight w:val="white"/>
        </w:rPr>
      </w:pPr>
      <w:r w:rsidDel="00000000" w:rsidR="00000000" w:rsidRPr="00000000">
        <w:rPr>
          <w:highlight w:val="white"/>
          <w:rtl w:val="0"/>
        </w:rPr>
        <w:t xml:space="preserve">En este paso, el láser calienta uniformemente las capas más profundas de la piel para promover la contracción del colágeno y reafirmar los tejidos. Es altamente seguro y eficaz, trabajando a nivel térmico sin riesgos de quemaduras superficiales.</w:t>
      </w:r>
    </w:p>
    <w:p w:rsidR="00000000" w:rsidDel="00000000" w:rsidP="00000000" w:rsidRDefault="00000000" w:rsidRPr="00000000" w14:paraId="00000179">
      <w:pPr>
        <w:numPr>
          <w:ilvl w:val="0"/>
          <w:numId w:val="9"/>
        </w:numPr>
        <w:spacing w:after="0" w:afterAutospacing="0" w:before="0" w:beforeAutospacing="0" w:lineRule="auto"/>
        <w:ind w:left="720" w:hanging="360"/>
        <w:jc w:val="left"/>
        <w:rPr>
          <w:highlight w:val="white"/>
        </w:rPr>
      </w:pPr>
      <w:r w:rsidDel="00000000" w:rsidR="00000000" w:rsidRPr="00000000">
        <w:rPr>
          <w:rFonts w:ascii="Nova Mono" w:cs="Nova Mono" w:eastAsia="Nova Mono" w:hAnsi="Nova Mono"/>
          <w:highlight w:val="white"/>
          <w:rtl w:val="0"/>
        </w:rPr>
        <w:t xml:space="preserve">SupErficial™ (peeling láser):</w:t>
      </w:r>
    </w:p>
    <w:p w:rsidR="00000000" w:rsidDel="00000000" w:rsidP="00000000" w:rsidRDefault="00000000" w:rsidRPr="00000000" w14:paraId="0000017A">
      <w:pPr>
        <w:numPr>
          <w:ilvl w:val="1"/>
          <w:numId w:val="9"/>
        </w:numPr>
        <w:spacing w:after="240" w:before="0" w:beforeAutospacing="0" w:lineRule="auto"/>
        <w:ind w:left="1440" w:hanging="360"/>
        <w:jc w:val="left"/>
        <w:rPr>
          <w:highlight w:val="white"/>
        </w:rPr>
      </w:pPr>
      <w:r w:rsidDel="00000000" w:rsidR="00000000" w:rsidRPr="00000000">
        <w:rPr>
          <w:highlight w:val="white"/>
          <w:rtl w:val="0"/>
        </w:rPr>
        <w:t xml:space="preserve">El último paso se enfoca en la capa superficial de la piel, eliminando imperfecciones y aportando luminosidad. Actúa como un peeling suave que mejora la textura y el tono, dejando la piel visiblemente más radiante y uniforme.</w:t>
      </w:r>
    </w:p>
    <w:p w:rsidR="00000000" w:rsidDel="00000000" w:rsidP="00000000" w:rsidRDefault="00000000" w:rsidRPr="00000000" w14:paraId="0000017B">
      <w:pPr>
        <w:keepNext w:val="0"/>
        <w:keepLines w:val="0"/>
        <w:spacing w:before="280" w:lineRule="auto"/>
        <w:rPr>
          <w:highlight w:val="white"/>
        </w:rPr>
      </w:pPr>
      <w:r w:rsidDel="00000000" w:rsidR="00000000" w:rsidRPr="00000000">
        <w:rPr>
          <w:highlight w:val="white"/>
          <w:rtl w:val="0"/>
        </w:rPr>
        <w:t xml:space="preserve">Resultados</w:t>
      </w:r>
    </w:p>
    <w:p w:rsidR="00000000" w:rsidDel="00000000" w:rsidP="00000000" w:rsidRDefault="00000000" w:rsidRPr="00000000" w14:paraId="0000017C">
      <w:pPr>
        <w:spacing w:after="240" w:before="240" w:lineRule="auto"/>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highlight w:val="white"/>
          <w:rtl w:val="0"/>
        </w:rPr>
        <w:t xml:space="preserve">Este protocolo combina tecnología avanzada para tratar desde capas profundas hasta la superficie de la piel, logrando un rejuvenecimiento integral con mínimo tiempo de inactividad y resultados progresivos que se acumulan con cada sesión.</w:t>
      </w:r>
      <w:r w:rsidDel="00000000" w:rsidR="00000000" w:rsidRPr="00000000">
        <w:rPr>
          <w:rtl w:val="0"/>
        </w:rPr>
      </w:r>
    </w:p>
    <w:p w:rsidR="00000000" w:rsidDel="00000000" w:rsidP="00000000" w:rsidRDefault="00000000" w:rsidRPr="00000000" w14:paraId="0000017D">
      <w:pPr>
        <w:rPr>
          <w:rFonts w:ascii="Amatic SC" w:cs="Amatic SC" w:eastAsia="Amatic SC" w:hAnsi="Amatic SC"/>
          <w:sz w:val="46"/>
          <w:szCs w:val="46"/>
          <w:shd w:fill="93c47d" w:val="clear"/>
        </w:rPr>
      </w:pPr>
      <w:r w:rsidDel="00000000" w:rsidR="00000000" w:rsidRPr="00000000">
        <w:rPr>
          <w:rFonts w:ascii="Amatic SC" w:cs="Amatic SC" w:eastAsia="Amatic SC" w:hAnsi="Amatic SC"/>
          <w:sz w:val="46"/>
          <w:szCs w:val="46"/>
          <w:shd w:fill="93c47d" w:val="clear"/>
          <w:rtl w:val="0"/>
        </w:rPr>
        <w:br w:type="textWrapping"/>
        <w:br w:type="textWrapping"/>
      </w:r>
    </w:p>
    <w:p w:rsidR="00000000" w:rsidDel="00000000" w:rsidP="00000000" w:rsidRDefault="00000000" w:rsidRPr="00000000" w14:paraId="0000017E">
      <w:pPr>
        <w:pStyle w:val="Title"/>
        <w:rPr>
          <w:sz w:val="36"/>
          <w:szCs w:val="36"/>
          <w:shd w:fill="ffe599" w:val="clear"/>
        </w:rPr>
      </w:pPr>
      <w:bookmarkStart w:colFirst="0" w:colLast="0" w:name="_7oeontdkjqma" w:id="38"/>
      <w:bookmarkEnd w:id="38"/>
      <w:r w:rsidDel="00000000" w:rsidR="00000000" w:rsidRPr="00000000">
        <w:rPr>
          <w:sz w:val="36"/>
          <w:szCs w:val="36"/>
          <w:shd w:fill="ffe599" w:val="clear"/>
          <w:rtl w:val="0"/>
        </w:rPr>
        <w:t xml:space="preserve">LIMPIEZAS</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 Limpieza Facial Básica con Ultrasonido ✨TGN</w:t>
      </w:r>
    </w:p>
    <w:p w:rsidR="00000000" w:rsidDel="00000000" w:rsidP="00000000" w:rsidRDefault="00000000" w:rsidRPr="00000000" w14:paraId="00000180">
      <w:pPr>
        <w:spacing w:after="240" w:before="240" w:lineRule="auto"/>
        <w:rPr/>
      </w:pPr>
      <w:r w:rsidDel="00000000" w:rsidR="00000000" w:rsidRPr="00000000">
        <w:rPr>
          <w:rtl w:val="0"/>
        </w:rPr>
        <w:t xml:space="preserve">Renueva tu piel con una limpieza profunda y efectiva. Nuestro tratamiento incluye:</w:t>
      </w:r>
    </w:p>
    <w:p w:rsidR="00000000" w:rsidDel="00000000" w:rsidP="00000000" w:rsidRDefault="00000000" w:rsidRPr="00000000" w14:paraId="00000181">
      <w:pPr>
        <w:spacing w:after="240" w:before="240" w:lineRule="auto"/>
        <w:rPr/>
      </w:pPr>
      <w:r w:rsidDel="00000000" w:rsidR="00000000" w:rsidRPr="00000000">
        <w:rPr>
          <w:rFonts w:ascii="Arial Unicode MS" w:cs="Arial Unicode MS" w:eastAsia="Arial Unicode MS" w:hAnsi="Arial Unicode MS"/>
          <w:rtl w:val="0"/>
        </w:rPr>
        <w:t xml:space="preserve">✅ Limpieza profunda para eliminar puntos negros, células muertas y reducir inflamación.</w:t>
        <w:br w:type="textWrapping"/>
        <w:t xml:space="preserve">✅ Ultrasonido avanzado para una piel más suave y luminosa.</w:t>
        <w:br w:type="textWrapping"/>
        <w:t xml:space="preserve">✅ Productos Mesoestetic, marca profesional de alto reconocimiento.</w:t>
        <w:br w:type="textWrapping"/>
        <w:t xml:space="preserve">✅ Realizado por especialista en estética para resultados seguros y efectivos.</w:t>
        <w:br w:type="textWrapping"/>
        <w:t xml:space="preserve">✅ Recomendaciones personalizadas para el cuidado en casa según tu tipo de piel.</w:t>
      </w:r>
    </w:p>
    <w:p w:rsidR="00000000" w:rsidDel="00000000" w:rsidP="00000000" w:rsidRDefault="00000000" w:rsidRPr="00000000" w14:paraId="00000182">
      <w:pPr>
        <w:spacing w:after="240" w:before="240" w:lineRule="auto"/>
        <w:rPr/>
      </w:pPr>
      <w:r w:rsidDel="00000000" w:rsidR="00000000" w:rsidRPr="00000000">
        <w:rPr>
          <w:rtl w:val="0"/>
        </w:rPr>
        <w:t xml:space="preserve">¡Dale a tu piel el cuidado que merece! 💆‍♀️✨</w:t>
      </w:r>
    </w:p>
    <w:p w:rsidR="00000000" w:rsidDel="00000000" w:rsidP="00000000" w:rsidRDefault="00000000" w:rsidRPr="00000000" w14:paraId="00000183">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184">
      <w:pPr>
        <w:jc w:val="both"/>
        <w:rPr>
          <w:sz w:val="24"/>
          <w:szCs w:val="24"/>
          <w:shd w:fill="e6b8af" w:val="clear"/>
        </w:rPr>
      </w:pPr>
      <w:r w:rsidDel="00000000" w:rsidR="00000000" w:rsidRPr="00000000">
        <w:rPr>
          <w:sz w:val="24"/>
          <w:szCs w:val="24"/>
          <w:shd w:fill="e6b8af" w:val="clear"/>
          <w:rtl w:val="0"/>
        </w:rPr>
        <w:t xml:space="preserve">BLACK PEEL </w:t>
      </w:r>
    </w:p>
    <w:p w:rsidR="00000000" w:rsidDel="00000000" w:rsidP="00000000" w:rsidRDefault="00000000" w:rsidRPr="00000000" w14:paraId="00000185">
      <w:pPr>
        <w:jc w:val="both"/>
        <w:rPr>
          <w:sz w:val="24"/>
          <w:szCs w:val="24"/>
          <w:highlight w:val="white"/>
        </w:rPr>
      </w:pPr>
      <w:r w:rsidDel="00000000" w:rsidR="00000000" w:rsidRPr="00000000">
        <w:rPr>
          <w:sz w:val="24"/>
          <w:szCs w:val="24"/>
          <w:highlight w:val="white"/>
          <w:rtl w:val="0"/>
        </w:rPr>
        <w:t xml:space="preserve">También disponemos de un Black Peel que es un peeling de carbón activo, lo hacemos con láser Fotona, solamente por 150 euros, con ello le limpiamos el cutis, quitamos oleosidad, limpiamos los poros en toda su profundidad, los disminuimos y curando granitos o inflamaciones presentes, además de devolver brillo. Para finalizar el Black Peel, se le aplica una mascarilla calmante de cosmética profesional de Mesoestetic.</w:t>
        <w:br w:type="textWrapping"/>
      </w:r>
    </w:p>
    <w:p w:rsidR="00000000" w:rsidDel="00000000" w:rsidP="00000000" w:rsidRDefault="00000000" w:rsidRPr="00000000" w14:paraId="00000186">
      <w:pPr>
        <w:jc w:val="both"/>
        <w:rPr>
          <w:sz w:val="24"/>
          <w:szCs w:val="24"/>
          <w:highlight w:val="white"/>
        </w:rPr>
      </w:pPr>
      <w:r w:rsidDel="00000000" w:rsidR="00000000" w:rsidRPr="00000000">
        <w:rPr>
          <w:sz w:val="24"/>
          <w:szCs w:val="24"/>
          <w:highlight w:val="white"/>
          <w:rtl w:val="0"/>
        </w:rPr>
        <w:t xml:space="preserve">Ahora tenemos una promoción donde realizamos Limpieza Profunda 1h + Black Peel por 200 EUR, donde la limpieza le sale con descuento por 50 EUR. </w:t>
      </w:r>
    </w:p>
    <w:p w:rsidR="00000000" w:rsidDel="00000000" w:rsidP="00000000" w:rsidRDefault="00000000" w:rsidRPr="00000000" w14:paraId="00000187">
      <w:pPr>
        <w:pStyle w:val="Title"/>
        <w:jc w:val="both"/>
        <w:rPr>
          <w:rFonts w:ascii="Roboto" w:cs="Roboto" w:eastAsia="Roboto" w:hAnsi="Roboto"/>
          <w:b w:val="1"/>
          <w:sz w:val="28"/>
          <w:szCs w:val="28"/>
          <w:shd w:fill="b6d7a8" w:val="clear"/>
        </w:rPr>
      </w:pPr>
      <w:bookmarkStart w:colFirst="0" w:colLast="0" w:name="_s9axjstw2trr" w:id="39"/>
      <w:bookmarkEnd w:id="39"/>
      <w:r w:rsidDel="00000000" w:rsidR="00000000" w:rsidRPr="00000000">
        <w:rPr>
          <w:rtl w:val="0"/>
        </w:rPr>
      </w:r>
    </w:p>
    <w:p w:rsidR="00000000" w:rsidDel="00000000" w:rsidP="00000000" w:rsidRDefault="00000000" w:rsidRPr="00000000" w14:paraId="00000188">
      <w:pPr>
        <w:jc w:val="both"/>
        <w:rPr>
          <w:rFonts w:ascii="Roboto" w:cs="Roboto" w:eastAsia="Roboto" w:hAnsi="Roboto"/>
          <w:sz w:val="25"/>
          <w:szCs w:val="25"/>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36"/>
          <w:szCs w:val="36"/>
          <w:shd w:fill="f4cccc" w:val="clear"/>
          <w:rtl w:val="0"/>
        </w:rPr>
        <w:br w:type="textWrapping"/>
      </w:r>
      <w:r w:rsidDel="00000000" w:rsidR="00000000" w:rsidRPr="00000000">
        <w:rPr>
          <w:sz w:val="36"/>
          <w:szCs w:val="36"/>
          <w:shd w:fill="f4cccc" w:val="clear"/>
          <w:rtl w:val="0"/>
        </w:rPr>
        <w:t xml:space="preserve">LIMPIEZA HYDRAFACIAL-INDIBA TGN</w:t>
      </w:r>
      <w:r w:rsidDel="00000000" w:rsidR="00000000" w:rsidRPr="00000000">
        <w:rPr>
          <w:rtl w:val="0"/>
        </w:rPr>
      </w:r>
    </w:p>
    <w:p w:rsidR="00000000" w:rsidDel="00000000" w:rsidP="00000000" w:rsidRDefault="00000000" w:rsidRPr="00000000" w14:paraId="00000189">
      <w:pPr>
        <w:spacing w:line="276" w:lineRule="auto"/>
        <w:jc w:val="both"/>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br w:type="textWrapping"/>
        <w:t xml:space="preserve">La limpieza HydraFacial con Indiba es un tratamiento facial avanzado que combina dos tecnologías para limpiar, rejuvenecer y reafirmar la piel en una sola sesión.</w:t>
      </w:r>
    </w:p>
    <w:p w:rsidR="00000000" w:rsidDel="00000000" w:rsidP="00000000" w:rsidRDefault="00000000" w:rsidRPr="00000000" w14:paraId="0000018A">
      <w:pPr>
        <w:keepNext w:val="0"/>
        <w:keepLines w:val="0"/>
        <w:spacing w:before="280" w:lineRule="auto"/>
        <w:rPr/>
      </w:pPr>
      <w:r w:rsidDel="00000000" w:rsidR="00000000" w:rsidRPr="00000000">
        <w:rPr>
          <w:rtl w:val="0"/>
        </w:rPr>
        <w:t xml:space="preserve">¿En qué consiste este tratamiento?</w:t>
      </w:r>
    </w:p>
    <w:p w:rsidR="00000000" w:rsidDel="00000000" w:rsidP="00000000" w:rsidRDefault="00000000" w:rsidRPr="00000000" w14:paraId="0000018B">
      <w:pPr>
        <w:spacing w:after="240" w:before="240" w:lineRule="auto"/>
        <w:rPr>
          <w:sz w:val="25"/>
          <w:szCs w:val="25"/>
        </w:rPr>
      </w:pPr>
      <w:r w:rsidDel="00000000" w:rsidR="00000000" w:rsidRPr="00000000">
        <w:rPr>
          <w:sz w:val="25"/>
          <w:szCs w:val="25"/>
          <w:rtl w:val="0"/>
        </w:rPr>
        <w:t xml:space="preserve">🔹 HydraFacial:</w:t>
        <w:br w:type="textWrapping"/>
        <w:t xml:space="preserve">Es un procedimiento de limpieza profunda que exfolia, extrae impurezas e hidrata la piel mediante un sistema de succión y sueros con antioxidantes, péptidos y ácido hialurónico. Mejora la textura, luminosidad y salud de la piel sin causar irritación.</w:t>
      </w:r>
    </w:p>
    <w:p w:rsidR="00000000" w:rsidDel="00000000" w:rsidP="00000000" w:rsidRDefault="00000000" w:rsidRPr="00000000" w14:paraId="0000018C">
      <w:pPr>
        <w:spacing w:after="240" w:before="240" w:lineRule="auto"/>
        <w:rPr>
          <w:sz w:val="25"/>
          <w:szCs w:val="25"/>
        </w:rPr>
      </w:pPr>
      <w:r w:rsidDel="00000000" w:rsidR="00000000" w:rsidRPr="00000000">
        <w:rPr>
          <w:sz w:val="25"/>
          <w:szCs w:val="25"/>
          <w:rtl w:val="0"/>
        </w:rPr>
        <w:t xml:space="preserve">🔹 Indiba:</w:t>
        <w:br w:type="textWrapping"/>
        <w:t xml:space="preserve">Es una tecnología de radiofrecuencia proiónica que activa la regeneración celular, estimula la producción de colágeno y elastina, mejora la circulación y reafirma la piel. Además, ayuda a reducir la inflamación y acelerar la regeneración de los tejidos.</w:t>
      </w:r>
    </w:p>
    <w:p w:rsidR="00000000" w:rsidDel="00000000" w:rsidP="00000000" w:rsidRDefault="00000000" w:rsidRPr="00000000" w14:paraId="0000018D">
      <w:pPr>
        <w:rPr>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keepNext w:val="0"/>
        <w:keepLines w:val="0"/>
        <w:spacing w:before="280" w:lineRule="auto"/>
        <w:rPr/>
      </w:pPr>
      <w:r w:rsidDel="00000000" w:rsidR="00000000" w:rsidRPr="00000000">
        <w:rPr>
          <w:rtl w:val="0"/>
        </w:rPr>
        <w:t xml:space="preserve">Beneficios de la combinación HydraFacial + Indiba</w:t>
      </w:r>
    </w:p>
    <w:p w:rsidR="00000000" w:rsidDel="00000000" w:rsidP="00000000" w:rsidRDefault="00000000" w:rsidRPr="00000000" w14:paraId="0000018F">
      <w:pPr>
        <w:spacing w:after="240" w:before="240" w:lineRule="auto"/>
        <w:rPr>
          <w:sz w:val="25"/>
          <w:szCs w:val="25"/>
        </w:rPr>
      </w:pPr>
      <w:r w:rsidDel="00000000" w:rsidR="00000000" w:rsidRPr="00000000">
        <w:rPr>
          <w:rFonts w:ascii="Arial Unicode MS" w:cs="Arial Unicode MS" w:eastAsia="Arial Unicode MS" w:hAnsi="Arial Unicode MS"/>
          <w:sz w:val="25"/>
          <w:szCs w:val="25"/>
          <w:rtl w:val="0"/>
        </w:rPr>
        <w:t xml:space="preserve">✔ Limpieza profunda y eliminación de impurezas.</w:t>
        <w:br w:type="textWrapping"/>
        <w:t xml:space="preserve">✔ Exfoliación suave sin irritación.</w:t>
        <w:br w:type="textWrapping"/>
        <w:t xml:space="preserve">✔ Hidratación intensa con sueros personalizados.</w:t>
        <w:br w:type="textWrapping"/>
        <w:t xml:space="preserve">✔ Reafirmación y tonificación de la piel gracias a la radiofrecuencia.</w:t>
        <w:br w:type="textWrapping"/>
        <w:t xml:space="preserve">✔ Estimulación del colágeno y elastina para combatir la flacidez.</w:t>
        <w:br w:type="textWrapping"/>
        <w:t xml:space="preserve">✔ Reducción de arrugas, líneas de expresión y poros abiertos.</w:t>
        <w:br w:type="textWrapping"/>
        <w:t xml:space="preserve">✔ Mejora de la circulación y oxigenación de la piel.</w:t>
        <w:br w:type="textWrapping"/>
        <w:t xml:space="preserve">✔ Aumento de la luminosidad y uniformidad del tono cutáneo.</w:t>
      </w:r>
    </w:p>
    <w:p w:rsidR="00000000" w:rsidDel="00000000" w:rsidP="00000000" w:rsidRDefault="00000000" w:rsidRPr="00000000" w14:paraId="00000190">
      <w:pPr>
        <w:keepNext w:val="0"/>
        <w:keepLines w:val="0"/>
        <w:spacing w:before="280" w:lineRule="auto"/>
        <w:rPr/>
      </w:pPr>
      <w:r w:rsidDel="00000000" w:rsidR="00000000" w:rsidRPr="00000000">
        <w:rPr>
          <w:rtl w:val="0"/>
        </w:rPr>
        <w:t xml:space="preserve">¿Para quién está recomendado</w:t>
      </w:r>
    </w:p>
    <w:p w:rsidR="00000000" w:rsidDel="00000000" w:rsidP="00000000" w:rsidRDefault="00000000" w:rsidRPr="00000000" w14:paraId="00000191">
      <w:pPr>
        <w:spacing w:after="240" w:before="240" w:lineRule="auto"/>
        <w:rPr>
          <w:sz w:val="25"/>
          <w:szCs w:val="25"/>
        </w:rPr>
      </w:pPr>
      <w:r w:rsidDel="00000000" w:rsidR="00000000" w:rsidRPr="00000000">
        <w:rPr>
          <w:sz w:val="25"/>
          <w:szCs w:val="25"/>
          <w:rtl w:val="0"/>
        </w:rPr>
        <w:t xml:space="preserve">Es ideal para todo tipo de pieles, especialmente aquellas con signos de envejecimiento, deshidratación, acné, manchas o falta de firmeza.</w:t>
      </w:r>
    </w:p>
    <w:p w:rsidR="00000000" w:rsidDel="00000000" w:rsidP="00000000" w:rsidRDefault="00000000" w:rsidRPr="00000000" w14:paraId="00000192">
      <w:pPr>
        <w:keepNext w:val="0"/>
        <w:keepLines w:val="0"/>
        <w:spacing w:before="280" w:lineRule="auto"/>
        <w:rPr/>
      </w:pPr>
      <w:r w:rsidDel="00000000" w:rsidR="00000000" w:rsidRPr="00000000">
        <w:rPr>
          <w:rtl w:val="0"/>
        </w:rPr>
        <w:t xml:space="preserve">¿Cómo es el procedimiento?</w:t>
      </w:r>
    </w:p>
    <w:p w:rsidR="00000000" w:rsidDel="00000000" w:rsidP="00000000" w:rsidRDefault="00000000" w:rsidRPr="00000000" w14:paraId="00000193">
      <w:pPr>
        <w:spacing w:after="240" w:before="240" w:lineRule="auto"/>
        <w:rPr>
          <w:sz w:val="25"/>
          <w:szCs w:val="25"/>
        </w:rPr>
      </w:pPr>
      <w:r w:rsidDel="00000000" w:rsidR="00000000" w:rsidRPr="00000000">
        <w:rPr>
          <w:rFonts w:ascii="Arial Unicode MS" w:cs="Arial Unicode MS" w:eastAsia="Arial Unicode MS" w:hAnsi="Arial Unicode MS"/>
          <w:sz w:val="25"/>
          <w:szCs w:val="25"/>
          <w:rtl w:val="0"/>
        </w:rPr>
        <w:t xml:space="preserve">✅ Paso 1: Exfoliación y limpieza profunda con HydraFacial.</w:t>
        <w:br w:type="textWrapping"/>
        <w:t xml:space="preserve">✅ Paso 2: Extracción de impurezas mediante succión indolora.</w:t>
        <w:br w:type="textWrapping"/>
        <w:t xml:space="preserve">✅ Paso 3: Aplicación de sueros antioxidantes, hidratantes y revitalizantes.</w:t>
        <w:br w:type="textWrapping"/>
        <w:t xml:space="preserve">✅ Paso 4: Uso de Indiba para estimular la regeneración celular y reafirmar la piel.</w:t>
        <w:br w:type="textWrapping"/>
        <w:t xml:space="preserve">✅ Paso 5: Finalización con crema hidratante y protector solar</w:t>
      </w:r>
    </w:p>
    <w:p w:rsidR="00000000" w:rsidDel="00000000" w:rsidP="00000000" w:rsidRDefault="00000000" w:rsidRPr="00000000" w14:paraId="00000194">
      <w:pPr>
        <w:keepNext w:val="0"/>
        <w:keepLines w:val="0"/>
        <w:spacing w:before="280" w:lineRule="auto"/>
        <w:rPr/>
      </w:pPr>
      <w:r w:rsidDel="00000000" w:rsidR="00000000" w:rsidRPr="00000000">
        <w:rPr>
          <w:rtl w:val="0"/>
        </w:rPr>
        <w:t xml:space="preserve">Resultados y frecuencia recomendada</w:t>
      </w:r>
    </w:p>
    <w:p w:rsidR="00000000" w:rsidDel="00000000" w:rsidP="00000000" w:rsidRDefault="00000000" w:rsidRPr="00000000" w14:paraId="00000195">
      <w:pPr>
        <w:spacing w:after="240" w:before="240" w:lineRule="auto"/>
        <w:rPr>
          <w:sz w:val="25"/>
          <w:szCs w:val="25"/>
        </w:rPr>
      </w:pPr>
      <w:r w:rsidDel="00000000" w:rsidR="00000000" w:rsidRPr="00000000">
        <w:rPr>
          <w:sz w:val="25"/>
          <w:szCs w:val="25"/>
          <w:rtl w:val="0"/>
        </w:rPr>
        <w:t xml:space="preserve">Los resultados son visibles desde la primera sesión, con una piel más luminosa, suave y firme. Para un efecto prolongado, se recomienda realizar una sesión cada 3-4 semanas según las necesidades de la piel.</w:t>
      </w:r>
    </w:p>
    <w:p w:rsidR="00000000" w:rsidDel="00000000" w:rsidP="00000000" w:rsidRDefault="00000000" w:rsidRPr="00000000" w14:paraId="00000196">
      <w:pPr>
        <w:rPr>
          <w:sz w:val="24"/>
          <w:szCs w:val="24"/>
          <w:highlight w:val="white"/>
        </w:rPr>
      </w:pPr>
      <w:r w:rsidDel="00000000" w:rsidR="00000000" w:rsidRPr="00000000">
        <w:rPr>
          <w:rtl w:val="0"/>
        </w:rPr>
      </w:r>
    </w:p>
    <w:p w:rsidR="00000000" w:rsidDel="00000000" w:rsidP="00000000" w:rsidRDefault="00000000" w:rsidRPr="00000000" w14:paraId="00000197">
      <w:pPr>
        <w:rPr/>
      </w:pPr>
      <w:r w:rsidDel="00000000" w:rsidR="00000000" w:rsidRPr="00000000">
        <w:rPr>
          <w:sz w:val="36"/>
          <w:szCs w:val="36"/>
          <w:shd w:fill="f4cccc" w:val="clear"/>
          <w:rtl w:val="0"/>
        </w:rPr>
        <w:t xml:space="preserve">LIMPIEZA + PEELING</w:t>
      </w: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highlight w:val="white"/>
          <w:rtl w:val="0"/>
        </w:rPr>
        <w:t xml:space="preserve">Limpieza profunda 1h + Peeling químico de Mesoestetic ------&gt; 120 EUR</w:t>
      </w:r>
    </w:p>
    <w:p w:rsidR="00000000" w:rsidDel="00000000" w:rsidP="00000000" w:rsidRDefault="00000000" w:rsidRPr="00000000" w14:paraId="00000199">
      <w:pPr>
        <w:rPr>
          <w:highlight w:val="white"/>
        </w:rPr>
      </w:pPr>
      <w:r w:rsidDel="00000000" w:rsidR="00000000" w:rsidRPr="00000000">
        <w:rPr>
          <w:highlight w:val="white"/>
          <w:rtl w:val="0"/>
        </w:rPr>
        <w:t xml:space="preserve">Peeling: </w:t>
      </w:r>
      <w:r w:rsidDel="00000000" w:rsidR="00000000" w:rsidRPr="00000000">
        <w:rPr>
          <w:highlight w:val="white"/>
          <w:rtl w:val="0"/>
        </w:rPr>
        <w:br w:type="textWrapping"/>
        <w:t xml:space="preserve">Mejora la tonalidad de la piel</w:t>
      </w:r>
    </w:p>
    <w:p w:rsidR="00000000" w:rsidDel="00000000" w:rsidP="00000000" w:rsidRDefault="00000000" w:rsidRPr="00000000" w14:paraId="0000019A">
      <w:pPr>
        <w:numPr>
          <w:ilvl w:val="0"/>
          <w:numId w:val="8"/>
        </w:numPr>
        <w:spacing w:after="0" w:afterAutospacing="0"/>
        <w:ind w:left="720" w:hanging="360"/>
        <w:rPr>
          <w:highlight w:val="white"/>
        </w:rPr>
      </w:pPr>
      <w:r w:rsidDel="00000000" w:rsidR="00000000" w:rsidRPr="00000000">
        <w:rPr>
          <w:highlight w:val="white"/>
          <w:rtl w:val="0"/>
        </w:rPr>
        <w:t xml:space="preserve">Renueva la dermis</w:t>
      </w:r>
    </w:p>
    <w:p w:rsidR="00000000" w:rsidDel="00000000" w:rsidP="00000000" w:rsidRDefault="00000000" w:rsidRPr="00000000" w14:paraId="0000019B">
      <w:pPr>
        <w:numPr>
          <w:ilvl w:val="0"/>
          <w:numId w:val="8"/>
        </w:numPr>
        <w:spacing w:after="0" w:afterAutospacing="0" w:before="0" w:beforeAutospacing="0"/>
        <w:ind w:left="720" w:hanging="360"/>
        <w:rPr>
          <w:highlight w:val="white"/>
        </w:rPr>
      </w:pPr>
      <w:r w:rsidDel="00000000" w:rsidR="00000000" w:rsidRPr="00000000">
        <w:rPr>
          <w:highlight w:val="white"/>
          <w:rtl w:val="0"/>
        </w:rPr>
        <w:t xml:space="preserve">Aclara la pigmentación</w:t>
      </w:r>
    </w:p>
    <w:p w:rsidR="00000000" w:rsidDel="00000000" w:rsidP="00000000" w:rsidRDefault="00000000" w:rsidRPr="00000000" w14:paraId="0000019C">
      <w:pPr>
        <w:numPr>
          <w:ilvl w:val="0"/>
          <w:numId w:val="8"/>
        </w:numPr>
        <w:spacing w:after="0" w:afterAutospacing="0" w:before="0" w:beforeAutospacing="0"/>
        <w:ind w:left="720" w:hanging="360"/>
        <w:rPr>
          <w:highlight w:val="white"/>
        </w:rPr>
      </w:pPr>
      <w:r w:rsidDel="00000000" w:rsidR="00000000" w:rsidRPr="00000000">
        <w:rPr>
          <w:highlight w:val="white"/>
          <w:rtl w:val="0"/>
        </w:rPr>
        <w:t xml:space="preserve">Disminuye poros</w:t>
      </w:r>
    </w:p>
    <w:p w:rsidR="00000000" w:rsidDel="00000000" w:rsidP="00000000" w:rsidRDefault="00000000" w:rsidRPr="00000000" w14:paraId="0000019D">
      <w:pPr>
        <w:numPr>
          <w:ilvl w:val="0"/>
          <w:numId w:val="8"/>
        </w:numPr>
        <w:spacing w:before="0" w:beforeAutospacing="0"/>
        <w:ind w:left="720" w:hanging="360"/>
        <w:rPr>
          <w:highlight w:val="white"/>
        </w:rPr>
      </w:pPr>
      <w:r w:rsidDel="00000000" w:rsidR="00000000" w:rsidRPr="00000000">
        <w:rPr>
          <w:highlight w:val="white"/>
          <w:rtl w:val="0"/>
        </w:rPr>
        <w:t xml:space="preserve">Da brillo a la piel </w:t>
      </w:r>
    </w:p>
    <w:p w:rsidR="00000000" w:rsidDel="00000000" w:rsidP="00000000" w:rsidRDefault="00000000" w:rsidRPr="00000000" w14:paraId="0000019E">
      <w:pPr>
        <w:rPr>
          <w:highlight w:val="white"/>
        </w:rPr>
      </w:pPr>
      <w:r w:rsidDel="00000000" w:rsidR="00000000" w:rsidRPr="00000000">
        <w:rPr>
          <w:highlight w:val="white"/>
          <w:rtl w:val="0"/>
        </w:rPr>
        <w:t xml:space="preserve">Tras el peeling, se aplica mascarilla calmante y regeneradora para culminar el tratamiento. </w:t>
      </w:r>
      <w:r w:rsidDel="00000000" w:rsidR="00000000" w:rsidRPr="00000000">
        <w:rPr>
          <w:rtl w:val="0"/>
        </w:rPr>
      </w:r>
    </w:p>
    <w:p w:rsidR="00000000" w:rsidDel="00000000" w:rsidP="00000000" w:rsidRDefault="00000000" w:rsidRPr="00000000" w14:paraId="0000019F">
      <w:pPr>
        <w:numPr>
          <w:ilvl w:val="0"/>
          <w:numId w:val="16"/>
        </w:numPr>
        <w:spacing w:after="0" w:afterAutospacing="0"/>
        <w:ind w:left="720" w:hanging="360"/>
        <w:rPr>
          <w:highlight w:val="white"/>
        </w:rPr>
      </w:pPr>
      <w:r w:rsidDel="00000000" w:rsidR="00000000" w:rsidRPr="00000000">
        <w:rPr>
          <w:highlight w:val="white"/>
          <w:rtl w:val="0"/>
        </w:rPr>
        <w:t xml:space="preserve">Duración: 1.30h</w:t>
      </w:r>
    </w:p>
    <w:p w:rsidR="00000000" w:rsidDel="00000000" w:rsidP="00000000" w:rsidRDefault="00000000" w:rsidRPr="00000000" w14:paraId="000001A0">
      <w:pPr>
        <w:numPr>
          <w:ilvl w:val="0"/>
          <w:numId w:val="16"/>
        </w:numPr>
        <w:spacing w:before="0" w:beforeAutospacing="0"/>
        <w:ind w:left="720" w:hanging="360"/>
        <w:rPr>
          <w:highlight w:val="white"/>
        </w:rPr>
      </w:pPr>
      <w:r w:rsidDel="00000000" w:rsidR="00000000" w:rsidRPr="00000000">
        <w:rPr>
          <w:highlight w:val="white"/>
          <w:rtl w:val="0"/>
        </w:rPr>
        <w:t xml:space="preserve">Tenemos 3 tipos de peeling, depende del tipo de piel y sus características, el profesional lo escoge al caso</w:t>
      </w:r>
    </w:p>
    <w:p w:rsidR="00000000" w:rsidDel="00000000" w:rsidP="00000000" w:rsidRDefault="00000000" w:rsidRPr="00000000" w14:paraId="000001A1">
      <w:pPr>
        <w:rPr>
          <w:highlight w:val="white"/>
        </w:rPr>
      </w:pPr>
      <w:r w:rsidDel="00000000" w:rsidR="00000000" w:rsidRPr="00000000">
        <w:rPr>
          <w:highlight w:val="white"/>
          <w:rtl w:val="0"/>
        </w:rPr>
        <w:t xml:space="preserve">Todos los productos usados en limpieza y peeling son médicos de la marca Mesoestetic</w:t>
      </w:r>
    </w:p>
    <w:p w:rsidR="00000000" w:rsidDel="00000000" w:rsidP="00000000" w:rsidRDefault="00000000" w:rsidRPr="00000000" w14:paraId="000001A2">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1A3">
      <w:pPr>
        <w:pStyle w:val="Title"/>
        <w:rPr/>
      </w:pPr>
      <w:bookmarkStart w:colFirst="0" w:colLast="0" w:name="_szbds6fehk9x" w:id="40"/>
      <w:bookmarkEnd w:id="40"/>
      <w:r w:rsidDel="00000000" w:rsidR="00000000" w:rsidRPr="00000000">
        <w:rPr>
          <w:rtl w:val="0"/>
        </w:rPr>
      </w:r>
    </w:p>
    <w:p w:rsidR="00000000" w:rsidDel="00000000" w:rsidP="00000000" w:rsidRDefault="00000000" w:rsidRPr="00000000" w14:paraId="000001A4">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br w:type="textWrapping"/>
        <w:br w:type="textWrapping"/>
      </w:r>
    </w:p>
    <w:p w:rsidR="00000000" w:rsidDel="00000000" w:rsidP="00000000" w:rsidRDefault="00000000" w:rsidRPr="00000000" w14:paraId="000001A5">
      <w:pPr>
        <w:pStyle w:val="Title"/>
        <w:rPr>
          <w:shd w:fill="f4cccc" w:val="clear"/>
        </w:rPr>
        <w:sectPr>
          <w:type w:val="continuous"/>
          <w:pgSz w:h="16834" w:w="11909" w:orient="portrait"/>
          <w:pgMar w:bottom="831.3779527559075" w:top="992.1259842519685" w:left="1275.5905511811022" w:right="1440" w:header="170.07874015748033" w:footer="170.07874015748033"/>
        </w:sectPr>
      </w:pPr>
      <w:bookmarkStart w:colFirst="0" w:colLast="0" w:name="_xct3prrptgqd" w:id="41"/>
      <w:bookmarkEnd w:id="41"/>
      <w:r w:rsidDel="00000000" w:rsidR="00000000" w:rsidRPr="00000000">
        <w:rPr>
          <w:rtl w:val="0"/>
        </w:rPr>
        <w:br w:type="textWrapping"/>
      </w:r>
      <w:r w:rsidDel="00000000" w:rsidR="00000000" w:rsidRPr="00000000">
        <w:rPr>
          <w:sz w:val="32"/>
          <w:szCs w:val="32"/>
          <w:shd w:fill="f4cccc" w:val="clear"/>
          <w:rtl w:val="0"/>
        </w:rPr>
        <w:t xml:space="preserve">Limpieza profunda + rejuvenecimiento Fotona SP (tgn)</w:t>
      </w:r>
      <w:r w:rsidDel="00000000" w:rsidR="00000000" w:rsidRPr="00000000">
        <w:rPr>
          <w:rtl w:val="0"/>
        </w:rPr>
      </w:r>
    </w:p>
    <w:p w:rsidR="00000000" w:rsidDel="00000000" w:rsidP="00000000" w:rsidRDefault="00000000" w:rsidRPr="00000000" w14:paraId="000001A6">
      <w:pPr>
        <w:rPr>
          <w:highlight w:val="white"/>
        </w:rPr>
      </w:pPr>
      <w:r w:rsidDel="00000000" w:rsidR="00000000" w:rsidRPr="00000000">
        <w:rPr>
          <w:rtl w:val="0"/>
        </w:rPr>
        <w:br w:type="textWrapping"/>
      </w:r>
      <w:r w:rsidDel="00000000" w:rsidR="00000000" w:rsidRPr="00000000">
        <w:rPr>
          <w:highlight w:val="white"/>
          <w:rtl w:val="0"/>
        </w:rPr>
        <w:t xml:space="preserve">La limpieza facial es un tratamiento clave para eliminar impurezas, células muertas y exceso de grasa, dejando la piel fresca y saludable.</w:t>
      </w:r>
    </w:p>
    <w:p w:rsidR="00000000" w:rsidDel="00000000" w:rsidP="00000000" w:rsidRDefault="00000000" w:rsidRPr="00000000" w14:paraId="000001A7">
      <w:pPr>
        <w:rPr>
          <w:shd w:fill="f4cccc" w:val="clear"/>
        </w:rPr>
      </w:pPr>
      <w:r w:rsidDel="00000000" w:rsidR="00000000" w:rsidRPr="00000000">
        <w:rPr>
          <w:highlight w:val="white"/>
          <w:rtl w:val="0"/>
        </w:rPr>
        <w:t xml:space="preserve">El rejuvenecimiento con láser Fotona SP Dynamis es una tecnología avanzada que estimula la producción de colágeno, mejora la textura de la piel, reduce arrugas finas con  el tiempo y unifica el tono, brindando un efecto suave de lifting. </w:t>
        <w:br w:type="textWrapping"/>
        <w:br w:type="textWrapping"/>
      </w:r>
      <w:r w:rsidDel="00000000" w:rsidR="00000000" w:rsidRPr="00000000">
        <w:rPr>
          <w:shd w:fill="f4cccc" w:val="clear"/>
          <w:rtl w:val="0"/>
        </w:rPr>
        <w:t xml:space="preserve">EXTRA solo  enviamos si pregunta-</w:t>
        <w:br w:type="textWrapping"/>
        <w:t xml:space="preserve">Para efecto lifting más completo recomendamos el tratamiento diferente -  Smas-Lifting con láser Fotona</w:t>
      </w:r>
    </w:p>
    <w:p w:rsidR="00000000" w:rsidDel="00000000" w:rsidP="00000000" w:rsidRDefault="00000000" w:rsidRPr="00000000" w14:paraId="000001A8">
      <w:pPr>
        <w:rPr>
          <w:highlight w:val="white"/>
        </w:rPr>
      </w:pPr>
      <w:r w:rsidDel="00000000" w:rsidR="00000000" w:rsidRPr="00000000">
        <w:rPr>
          <w:highlight w:val="white"/>
          <w:rtl w:val="0"/>
        </w:rPr>
        <w:t xml:space="preserve">💎 Nuestro abono especial incluye:</w:t>
        <w:br w:type="textWrapping"/>
        <w:t xml:space="preserve">✅ 1 sesión de limpieza facial profunda</w:t>
        <w:br w:type="textWrapping"/>
        <w:t xml:space="preserve">✅ 1 sesión de rejuvenecimiento con láser Fotona</w:t>
      </w:r>
    </w:p>
    <w:p w:rsidR="00000000" w:rsidDel="00000000" w:rsidP="00000000" w:rsidRDefault="00000000" w:rsidRPr="00000000" w14:paraId="000001A9">
      <w:pPr>
        <w:rPr>
          <w:rFonts w:ascii="Arial" w:cs="Arial" w:eastAsia="Arial" w:hAnsi="Arial"/>
          <w:shd w:fill="auto" w:val="clear"/>
        </w:rPr>
      </w:pPr>
      <w:r w:rsidDel="00000000" w:rsidR="00000000" w:rsidRPr="00000000">
        <w:rPr>
          <w:rFonts w:ascii="Arial Unicode MS" w:cs="Arial Unicode MS" w:eastAsia="Arial Unicode MS" w:hAnsi="Arial Unicode MS"/>
          <w:highlight w:val="white"/>
          <w:rtl w:val="0"/>
        </w:rPr>
        <w:t xml:space="preserve">¡Renueva tu piel y luce un rostro radiante! ✨</w:t>
        <w:br w:type="textWrapping"/>
        <w:br w:type="textWrapping"/>
      </w:r>
      <w:r w:rsidDel="00000000" w:rsidR="00000000" w:rsidRPr="00000000">
        <w:rPr>
          <w:rFonts w:ascii="Arial" w:cs="Arial" w:eastAsia="Arial" w:hAnsi="Arial"/>
          <w:shd w:fill="auto" w:val="clear"/>
          <w:rtl w:val="0"/>
        </w:rPr>
        <w:t xml:space="preserve">💎 Abono limpieza + rejuvenecimiento láser 💎 1.5h </w:t>
      </w:r>
    </w:p>
    <w:p w:rsidR="00000000" w:rsidDel="00000000" w:rsidP="00000000" w:rsidRDefault="00000000" w:rsidRPr="00000000" w14:paraId="000001AA">
      <w:pPr>
        <w:spacing w:after="240" w:before="240" w:lineRule="auto"/>
        <w:jc w:val="left"/>
        <w:rPr>
          <w:rFonts w:ascii="Arial" w:cs="Arial" w:eastAsia="Arial" w:hAnsi="Arial"/>
          <w:sz w:val="22"/>
          <w:szCs w:val="22"/>
          <w:shd w:fill="auto" w:val="clear"/>
        </w:rPr>
      </w:pP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w:cs="Arial" w:eastAsia="Arial" w:hAnsi="Arial"/>
          <w:sz w:val="22"/>
          <w:szCs w:val="22"/>
          <w:shd w:fill="auto" w:val="clear"/>
          <w:rtl w:val="0"/>
        </w:rPr>
        <w:t xml:space="preserve">1 sesión</w:t>
      </w:r>
      <w:r w:rsidDel="00000000" w:rsidR="00000000" w:rsidRPr="00000000">
        <w:rPr>
          <w:rFonts w:ascii="Arial Unicode MS" w:cs="Arial Unicode MS" w:eastAsia="Arial Unicode MS" w:hAnsi="Arial Unicode MS"/>
          <w:b w:val="0"/>
          <w:sz w:val="22"/>
          <w:szCs w:val="22"/>
          <w:shd w:fill="auto" w:val="clear"/>
          <w:rtl w:val="0"/>
        </w:rPr>
        <w:t xml:space="preserve"> → </w:t>
      </w:r>
      <w:r w:rsidDel="00000000" w:rsidR="00000000" w:rsidRPr="00000000">
        <w:rPr>
          <w:rFonts w:ascii="Arial" w:cs="Arial" w:eastAsia="Arial" w:hAnsi="Arial"/>
          <w:sz w:val="22"/>
          <w:szCs w:val="22"/>
          <w:shd w:fill="auto" w:val="clear"/>
          <w:rtl w:val="0"/>
        </w:rPr>
        <w:t xml:space="preserve">200€</w:t>
        <w:br w:type="textWrapping"/>
      </w: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w:cs="Arial" w:eastAsia="Arial" w:hAnsi="Arial"/>
          <w:sz w:val="22"/>
          <w:szCs w:val="22"/>
          <w:shd w:fill="auto" w:val="clear"/>
          <w:rtl w:val="0"/>
        </w:rPr>
        <w:t xml:space="preserve">4 sesiones</w:t>
      </w:r>
      <w:r w:rsidDel="00000000" w:rsidR="00000000" w:rsidRPr="00000000">
        <w:rPr>
          <w:rFonts w:ascii="Arial Unicode MS" w:cs="Arial Unicode MS" w:eastAsia="Arial Unicode MS" w:hAnsi="Arial Unicode MS"/>
          <w:b w:val="0"/>
          <w:sz w:val="22"/>
          <w:szCs w:val="22"/>
          <w:shd w:fill="auto" w:val="clear"/>
          <w:rtl w:val="0"/>
        </w:rPr>
        <w:t xml:space="preserve"> → </w:t>
      </w:r>
      <w:r w:rsidDel="00000000" w:rsidR="00000000" w:rsidRPr="00000000">
        <w:rPr>
          <w:rFonts w:ascii="Arial" w:cs="Arial" w:eastAsia="Arial" w:hAnsi="Arial"/>
          <w:sz w:val="22"/>
          <w:szCs w:val="22"/>
          <w:shd w:fill="auto" w:val="clear"/>
          <w:rtl w:val="0"/>
        </w:rPr>
        <w:t xml:space="preserve">800€</w:t>
      </w:r>
      <w:r w:rsidDel="00000000" w:rsidR="00000000" w:rsidRPr="00000000">
        <w:rPr>
          <w:rFonts w:ascii="Arial" w:cs="Arial" w:eastAsia="Arial" w:hAnsi="Arial"/>
          <w:b w:val="0"/>
          <w:sz w:val="22"/>
          <w:szCs w:val="22"/>
          <w:shd w:fill="auto" w:val="clear"/>
          <w:rtl w:val="0"/>
        </w:rPr>
        <w:t xml:space="preserve"> ✨ + 🎁 </w:t>
      </w:r>
      <w:r w:rsidDel="00000000" w:rsidR="00000000" w:rsidRPr="00000000">
        <w:rPr>
          <w:rFonts w:ascii="Arial" w:cs="Arial" w:eastAsia="Arial" w:hAnsi="Arial"/>
          <w:sz w:val="22"/>
          <w:szCs w:val="22"/>
          <w:shd w:fill="auto" w:val="clear"/>
          <w:rtl w:val="0"/>
        </w:rPr>
        <w:t xml:space="preserve">Regalo:</w:t>
      </w:r>
      <w:r w:rsidDel="00000000" w:rsidR="00000000" w:rsidRPr="00000000">
        <w:rPr>
          <w:rFonts w:ascii="Arial" w:cs="Arial" w:eastAsia="Arial" w:hAnsi="Arial"/>
          <w:b w:val="0"/>
          <w:sz w:val="22"/>
          <w:szCs w:val="22"/>
          <w:shd w:fill="auto" w:val="clear"/>
          <w:rtl w:val="0"/>
        </w:rPr>
        <w:t xml:space="preserve"> Crema hidratante </w:t>
      </w:r>
      <w:r w:rsidDel="00000000" w:rsidR="00000000" w:rsidRPr="00000000">
        <w:rPr>
          <w:rFonts w:ascii="Arial" w:cs="Arial" w:eastAsia="Arial" w:hAnsi="Arial"/>
          <w:sz w:val="22"/>
          <w:szCs w:val="22"/>
          <w:shd w:fill="auto" w:val="clear"/>
          <w:rtl w:val="0"/>
        </w:rPr>
        <w:t xml:space="preserve">Mesoestetic Hydra-Vital Light</w:t>
      </w:r>
    </w:p>
    <w:p w:rsidR="00000000" w:rsidDel="00000000" w:rsidP="00000000" w:rsidRDefault="00000000" w:rsidRPr="00000000" w14:paraId="000001AB">
      <w:pPr>
        <w:spacing w:after="240" w:before="240" w:lineRule="auto"/>
        <w:jc w:val="left"/>
        <w:rPr>
          <w:rFonts w:ascii="Arial" w:cs="Arial" w:eastAsia="Arial" w:hAnsi="Arial"/>
          <w:sz w:val="22"/>
          <w:szCs w:val="22"/>
          <w:shd w:fill="auto" w:val="clear"/>
        </w:rPr>
      </w:pP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w:cs="Arial" w:eastAsia="Arial" w:hAnsi="Arial"/>
          <w:sz w:val="22"/>
          <w:szCs w:val="22"/>
          <w:shd w:fill="auto" w:val="clear"/>
          <w:rtl w:val="0"/>
        </w:rPr>
        <w:t xml:space="preserve">Pack especial</w:t>
      </w:r>
      <w:r w:rsidDel="00000000" w:rsidR="00000000" w:rsidRPr="00000000">
        <w:rPr>
          <w:rFonts w:ascii="Arial" w:cs="Arial" w:eastAsia="Arial" w:hAnsi="Arial"/>
          <w:b w:val="0"/>
          <w:sz w:val="22"/>
          <w:szCs w:val="22"/>
          <w:shd w:fill="auto" w:val="clear"/>
          <w:rtl w:val="0"/>
        </w:rPr>
        <w:t xml:space="preserve"> → Descuento adicional en el tratamiento de rejuvenecimiento de labios:</w:t>
        <w:br w:type="textWrapping"/>
        <w:t xml:space="preserve">💋 </w:t>
      </w:r>
      <w:r w:rsidDel="00000000" w:rsidR="00000000" w:rsidRPr="00000000">
        <w:rPr>
          <w:rFonts w:ascii="Arial" w:cs="Arial" w:eastAsia="Arial" w:hAnsi="Arial"/>
          <w:sz w:val="22"/>
          <w:szCs w:val="22"/>
          <w:shd w:fill="auto" w:val="clear"/>
          <w:rtl w:val="0"/>
        </w:rPr>
        <w:t xml:space="preserve">Precio normal:</w:t>
      </w: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w:cs="Arial" w:eastAsia="Arial" w:hAnsi="Arial"/>
          <w:sz w:val="22"/>
          <w:szCs w:val="22"/>
          <w:shd w:fill="auto" w:val="clear"/>
          <w:rtl w:val="0"/>
        </w:rPr>
        <w:t xml:space="preserve">300€</w:t>
        <w:br w:type="textWrapping"/>
        <w:br w:type="textWrapping"/>
      </w: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w:cs="Arial" w:eastAsia="Arial" w:hAnsi="Arial"/>
          <w:sz w:val="22"/>
          <w:szCs w:val="22"/>
          <w:shd w:fill="auto" w:val="clear"/>
          <w:rtl w:val="0"/>
        </w:rPr>
        <w:t xml:space="preserve">Precio con pack:</w:t>
      </w:r>
      <w:r w:rsidDel="00000000" w:rsidR="00000000" w:rsidRPr="00000000">
        <w:rPr>
          <w:rFonts w:ascii="Arial" w:cs="Arial" w:eastAsia="Arial" w:hAnsi="Arial"/>
          <w:b w:val="0"/>
          <w:sz w:val="22"/>
          <w:szCs w:val="22"/>
          <w:shd w:fill="auto" w:val="clear"/>
          <w:rtl w:val="0"/>
        </w:rPr>
        <w:t xml:space="preserve"> </w:t>
      </w:r>
      <w:r w:rsidDel="00000000" w:rsidR="00000000" w:rsidRPr="00000000">
        <w:rPr>
          <w:rFonts w:ascii="Arial Unicode MS" w:cs="Arial Unicode MS" w:eastAsia="Arial Unicode MS" w:hAnsi="Arial Unicode MS"/>
          <w:sz w:val="22"/>
          <w:szCs w:val="22"/>
          <w:shd w:fill="auto" w:val="clear"/>
          <w:rtl w:val="0"/>
        </w:rPr>
        <w:t xml:space="preserve">100€</w:t>
        <w:br w:type="textWrapping"/>
        <w:t xml:space="preserve">Después del tratamiento, sentirá la piel fresca, limpia y renovada. El láser estimula el colágeno, por lo que su piel mejorará progresivamente, luciendo más firme y luminosa con el tiempo. ✨</w:t>
      </w:r>
    </w:p>
    <w:p w:rsidR="00000000" w:rsidDel="00000000" w:rsidP="00000000" w:rsidRDefault="00000000" w:rsidRPr="00000000" w14:paraId="000001AC">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1AD">
      <w:pPr>
        <w:pStyle w:val="Title"/>
        <w:rPr>
          <w:shd w:fill="f9cb9c" w:val="clear"/>
        </w:rPr>
      </w:pPr>
      <w:bookmarkStart w:colFirst="0" w:colLast="0" w:name="_f65j5rdg4bo3" w:id="42"/>
      <w:bookmarkEnd w:id="42"/>
      <w:r w:rsidDel="00000000" w:rsidR="00000000" w:rsidRPr="00000000">
        <w:rPr>
          <w:shd w:fill="f9cb9c" w:val="clear"/>
          <w:rtl w:val="0"/>
        </w:rPr>
        <w:t xml:space="preserve">DERMAPEN</w:t>
      </w:r>
    </w:p>
    <w:p w:rsidR="00000000" w:rsidDel="00000000" w:rsidP="00000000" w:rsidRDefault="00000000" w:rsidRPr="00000000" w14:paraId="000001AE">
      <w:pPr>
        <w:rPr>
          <w:highlight w:val="white"/>
        </w:rPr>
      </w:pPr>
      <w:r w:rsidDel="00000000" w:rsidR="00000000" w:rsidRPr="00000000">
        <w:rPr>
          <w:highlight w:val="white"/>
          <w:rtl w:val="0"/>
        </w:rPr>
        <w:t xml:space="preserve">Dermapen es un tratamiento que rejuvenece y mejora la piel del rostro, aclarando manchas, suavizando arrugas, reduciendo el acné y sus marcas, entre otros, gracias a la producción de colágeno y la elastina de forma natural.</w:t>
      </w:r>
    </w:p>
    <w:p w:rsidR="00000000" w:rsidDel="00000000" w:rsidP="00000000" w:rsidRDefault="00000000" w:rsidRPr="00000000" w14:paraId="000001AF">
      <w:pPr>
        <w:rPr>
          <w:highlight w:val="white"/>
        </w:rPr>
      </w:pPr>
      <w:r w:rsidDel="00000000" w:rsidR="00000000" w:rsidRPr="00000000">
        <w:rPr>
          <w:highlight w:val="white"/>
          <w:rtl w:val="0"/>
        </w:rPr>
        <w:t xml:space="preserve">Es un dispositivo compuesto por micro agujas  que penetran en la piel y a la misma vez facilita la penetración de   principios activos como vitaminas, nutrientes, anti age, de luminosidad, péptidos, ácido hialurónico, etc., sustancias seleccionadas de forma personalizada, según las necesidades de cada paciente. Estos factores son los que estimularán la liberación de colágeno y elastina en la piel.</w:t>
      </w:r>
    </w:p>
    <w:p w:rsidR="00000000" w:rsidDel="00000000" w:rsidP="00000000" w:rsidRDefault="00000000" w:rsidRPr="00000000" w14:paraId="000001B0">
      <w:pPr>
        <w:rPr>
          <w:rFonts w:ascii="Amatic SC" w:cs="Amatic SC" w:eastAsia="Amatic SC" w:hAnsi="Amatic SC"/>
          <w:b w:val="1"/>
          <w:sz w:val="46"/>
          <w:szCs w:val="46"/>
          <w:shd w:fill="ea9999" w:val="clear"/>
        </w:rPr>
      </w:pPr>
      <w:r w:rsidDel="00000000" w:rsidR="00000000" w:rsidRPr="00000000">
        <w:rPr>
          <w:highlight w:val="white"/>
          <w:rtl w:val="0"/>
        </w:rPr>
        <w:t xml:space="preserve">Actualmente lo tenemos con el coste de 120 EUR/sesión. Todos los productos utilizados son de cosmética médica de Mesoestetic y previamente realizamos una breve limpieza de cutis para asegurar correcto tratamiento.  </w:t>
      </w:r>
      <w:r w:rsidDel="00000000" w:rsidR="00000000" w:rsidRPr="00000000">
        <w:rPr>
          <w:sz w:val="20"/>
          <w:szCs w:val="20"/>
          <w:highlight w:val="yellow"/>
          <w:rtl w:val="0"/>
        </w:rPr>
        <w:t xml:space="preserve">GRATIS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1">
      <w:pPr>
        <w:pStyle w:val="Title"/>
        <w:pBdr>
          <w:top w:color="auto" w:space="0" w:sz="0" w:val="none"/>
          <w:left w:color="auto" w:space="0" w:sz="0" w:val="none"/>
          <w:bottom w:color="auto" w:space="11" w:sz="0" w:val="none"/>
          <w:right w:color="auto" w:space="0" w:sz="0" w:val="none"/>
          <w:between w:color="auto" w:space="0" w:sz="0" w:val="none"/>
        </w:pBdr>
        <w:shd w:fill="ffffff" w:val="clear"/>
        <w:spacing w:line="408" w:lineRule="auto"/>
        <w:jc w:val="both"/>
        <w:rPr>
          <w:sz w:val="46"/>
          <w:szCs w:val="46"/>
          <w:shd w:fill="ea9999" w:val="clear"/>
        </w:rPr>
      </w:pPr>
      <w:bookmarkStart w:colFirst="0" w:colLast="0" w:name="_lfhvwmnu511n" w:id="43"/>
      <w:bookmarkEnd w:id="43"/>
      <w:r w:rsidDel="00000000" w:rsidR="00000000" w:rsidRPr="00000000">
        <w:rPr>
          <w:sz w:val="46"/>
          <w:szCs w:val="46"/>
          <w:shd w:fill="ea9999" w:val="clear"/>
          <w:rtl w:val="0"/>
        </w:rPr>
        <w:t xml:space="preserve">GYNO 4d</w:t>
      </w:r>
    </w:p>
    <w:p w:rsidR="00000000" w:rsidDel="00000000" w:rsidP="00000000" w:rsidRDefault="00000000" w:rsidRPr="00000000" w14:paraId="000001B2">
      <w:pPr>
        <w:pBdr>
          <w:top w:color="auto" w:space="0" w:sz="0" w:val="none"/>
          <w:left w:color="auto" w:space="0" w:sz="0" w:val="none"/>
          <w:bottom w:color="auto" w:space="11" w:sz="0" w:val="none"/>
          <w:right w:color="auto" w:space="0" w:sz="0" w:val="none"/>
          <w:between w:color="auto" w:space="0" w:sz="0" w:val="none"/>
        </w:pBdr>
        <w:shd w:fill="ffffff" w:val="clear"/>
        <w:jc w:val="both"/>
        <w:rPr>
          <w:sz w:val="42"/>
          <w:szCs w:val="42"/>
          <w:shd w:fill="f6b26b"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highlight w:val="white"/>
          <w:rtl w:val="0"/>
        </w:rPr>
        <w:t xml:space="preserve">El tratamiento lo realizamos con el láser Fotona SP Dynamis, lo cual permite un tratamiento indoloro, sin tiempo de recuperación, cicatrices ni efectos secundarios en toda la zona tratada. </w:t>
        <w:br w:type="textWrapping"/>
        <w:br w:type="textWrapping"/>
        <w:t xml:space="preserve">Gyno 4D es un procedimiento diseñado para mejorar la calidad general de la piel en las áreas íntimas, aumentar la firmeza de los genitales y mejorar la apariencia de los labios mayores. Rejuvenece tanto de manera visual como interna la piel de la zona íntima, aumenta la producción de colágeno y elastina lo cual hace que los labios mayores poco a poco recuperen la firmeza y el estado más joven. </w:t>
        <w:br w:type="textWrapping"/>
        <w:br w:type="textWrapping"/>
        <w:t xml:space="preserve">Además, este tratamiento ayuda a combatir problemas como las verrugas genitales y mejora la tonalidad de la zona vulvar, mediante una suave peeling con láser, lo cual hace que sea un tratamiento muy completo y recomendado para todas las personas. </w:t>
        <w:br w:type="textWrapping"/>
        <w:br w:type="textWrapping"/>
        <w:t xml:space="preserve">Previamente a cualquier sesión, nuestra doctora ha de hacer una valoración y consulta previa para conocer las necesidades de cada paciente, saber qué tipo de piel tiene y las características de la zona a tratar y resultados a conseguir, un diagnóstico completo. Tras ello, le redactará una hoja de presupuesto personalizada con todos los detalles, número de sesiones y si tiene cualquier otra duda y tratamiento a consultar, estaremos encantados de asesorarle!</w:t>
        <w:br w:type="textWrapping"/>
        <w:br w:type="textWrapping"/>
        <w:t xml:space="preserve">*¡Ya que Gyno 4D está en promoción, la consulta es gratuita y tenemos super packs!*  </w:t>
      </w:r>
      <w:r w:rsidDel="00000000" w:rsidR="00000000" w:rsidRPr="00000000">
        <w:rPr>
          <w:b w:val="0"/>
          <w:highlight w:val="yellow"/>
          <w:rtl w:val="0"/>
        </w:rPr>
        <w:t xml:space="preserve">GRAtis </w:t>
      </w:r>
      <w:r w:rsidDel="00000000" w:rsidR="00000000" w:rsidRPr="00000000">
        <w:rPr>
          <w:rtl w:val="0"/>
        </w:rPr>
      </w:r>
    </w:p>
    <w:p w:rsidR="00000000" w:rsidDel="00000000" w:rsidP="00000000" w:rsidRDefault="00000000" w:rsidRPr="00000000" w14:paraId="000001B3">
      <w:pPr>
        <w:pStyle w:val="Title"/>
        <w:jc w:val="both"/>
        <w:rPr/>
      </w:pPr>
      <w:bookmarkStart w:colFirst="0" w:colLast="0" w:name="_c4dhrs2dw525" w:id="44"/>
      <w:bookmarkEnd w:id="44"/>
      <w:r w:rsidDel="00000000" w:rsidR="00000000" w:rsidRPr="00000000">
        <w:rPr>
          <w:sz w:val="42"/>
          <w:szCs w:val="42"/>
          <w:shd w:fill="f6b26b" w:val="clear"/>
          <w:rtl w:val="0"/>
        </w:rPr>
        <w:br w:type="textWrapping"/>
      </w:r>
      <w:r w:rsidDel="00000000" w:rsidR="00000000" w:rsidRPr="00000000">
        <w:rPr>
          <w:sz w:val="42"/>
          <w:szCs w:val="42"/>
          <w:shd w:fill="f6b26b" w:val="clear"/>
          <w:rtl w:val="0"/>
        </w:rPr>
        <w:t xml:space="preserve">SMOOTH EYE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line="276" w:lineRule="auto"/>
        <w:rPr>
          <w:highlight w:val="white"/>
        </w:rPr>
      </w:pPr>
      <w:r w:rsidDel="00000000" w:rsidR="00000000" w:rsidRPr="00000000">
        <w:rPr>
          <w:highlight w:val="white"/>
          <w:rtl w:val="0"/>
        </w:rPr>
        <w:t xml:space="preserve">Realizamos el tratamiento con el Láser Fotona SP Dynamis, lo cual nos permite que este tratamiento sea el más seguro, menos invasivo y con mejores resultados que hay por ahora para este caso. </w:t>
        <w:br w:type="textWrapping"/>
        <w:br w:type="textWrapping"/>
        <w:t xml:space="preserve">El láser provoca y estimula una dispersión de la grasa y piel sobrante acumulada en las zonas tratadas, además de llenarlo de colágeno y elastina, lo cual provoca un efecto lifting, de levantamiento y estiramiento, y obviamente, el rejuvenecimiento de la zona de los párpados, las ojeras y las líneas de expresión “patas de gallo”. Un rejuvenecimiento integral de toda la zona periocular con resultados acumulativos y progresivos.</w:t>
        <w:br w:type="textWrapping"/>
        <w:br w:type="textWrapping"/>
        <w:t xml:space="preserve">Tratamos la flacidez y conseguimos un resultado natural, con corto tiempo de recuperación y mejor imagen visual. </w:t>
      </w:r>
    </w:p>
    <w:p w:rsidR="00000000" w:rsidDel="00000000" w:rsidP="00000000" w:rsidRDefault="00000000" w:rsidRPr="00000000" w14:paraId="000001B6">
      <w:pPr>
        <w:spacing w:line="276" w:lineRule="auto"/>
        <w:rPr>
          <w:highlight w:val="white"/>
        </w:rPr>
      </w:pPr>
      <w:r w:rsidDel="00000000" w:rsidR="00000000" w:rsidRPr="00000000">
        <w:rPr>
          <w:rtl w:val="0"/>
        </w:rPr>
      </w:r>
    </w:p>
    <w:p w:rsidR="00000000" w:rsidDel="00000000" w:rsidP="00000000" w:rsidRDefault="00000000" w:rsidRPr="00000000" w14:paraId="000001B7">
      <w:pPr>
        <w:spacing w:line="276" w:lineRule="auto"/>
        <w:rPr>
          <w:highlight w:val="white"/>
        </w:rPr>
      </w:pPr>
      <w:r w:rsidDel="00000000" w:rsidR="00000000" w:rsidRPr="00000000">
        <w:rPr>
          <w:highlight w:val="white"/>
          <w:rtl w:val="0"/>
        </w:rPr>
        <w:t xml:space="preserve">Se puede enfocar este tratamiento en zonas donde más desee el paciente, la zona del párpado, bajo el ojo, las patas de gallo.</w:t>
      </w:r>
    </w:p>
    <w:p w:rsidR="00000000" w:rsidDel="00000000" w:rsidP="00000000" w:rsidRDefault="00000000" w:rsidRPr="00000000" w14:paraId="000001B8">
      <w:pPr>
        <w:spacing w:line="276" w:lineRule="auto"/>
        <w:rPr>
          <w:highlight w:val="yellow"/>
        </w:rPr>
      </w:pPr>
      <w:r w:rsidDel="00000000" w:rsidR="00000000" w:rsidRPr="00000000">
        <w:rPr>
          <w:highlight w:val="white"/>
          <w:rtl w:val="0"/>
        </w:rPr>
        <w:t xml:space="preserve">(Depende del ritmo de envejecimiento de cada persona)   </w:t>
      </w:r>
      <w:r w:rsidDel="00000000" w:rsidR="00000000" w:rsidRPr="00000000">
        <w:rPr>
          <w:highlight w:val="yellow"/>
          <w:rtl w:val="0"/>
        </w:rPr>
        <w:t xml:space="preserve"> </w:t>
      </w: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1B9">
      <w:pPr>
        <w:spacing w:line="276" w:lineRule="auto"/>
        <w:rPr>
          <w:highlight w:val="white"/>
        </w:rPr>
      </w:pPr>
      <w:r w:rsidDel="00000000" w:rsidR="00000000" w:rsidRPr="00000000">
        <w:rPr>
          <w:rtl w:val="0"/>
        </w:rPr>
      </w:r>
    </w:p>
    <w:p w:rsidR="00000000" w:rsidDel="00000000" w:rsidP="00000000" w:rsidRDefault="00000000" w:rsidRPr="00000000" w14:paraId="000001BA">
      <w:pPr>
        <w:spacing w:line="276" w:lineRule="auto"/>
        <w:rPr>
          <w:sz w:val="20"/>
          <w:szCs w:val="20"/>
          <w:highlight w:val="white"/>
        </w:rPr>
      </w:pPr>
      <w:r w:rsidDel="00000000" w:rsidR="00000000" w:rsidRPr="00000000">
        <w:rPr>
          <w:highlight w:val="white"/>
          <w:rtl w:val="0"/>
        </w:rPr>
        <w:t xml:space="preserve">Previamente realizamos una consulta médica gratuita y personalizada con la doctora especializada en tratamientos de rejuvenecimiento, estudiamos su caso y adaptamos todos los detalles a usted (sesiones, zonas a trabajar, intervalos, productos, presupuesto, etc). Además en esta consulta puede asesorarse de otros tratamientos si así lo desea</w:t>
      </w:r>
      <w:r w:rsidDel="00000000" w:rsidR="00000000" w:rsidRPr="00000000">
        <w:rPr>
          <w:rtl w:val="0"/>
        </w:rPr>
      </w:r>
    </w:p>
    <w:p w:rsidR="00000000" w:rsidDel="00000000" w:rsidP="00000000" w:rsidRDefault="00000000" w:rsidRPr="00000000" w14:paraId="000001BB">
      <w:pPr>
        <w:spacing w:line="276" w:lineRule="auto"/>
        <w:rPr>
          <w:highlight w:val="white"/>
        </w:rPr>
      </w:pPr>
      <w:r w:rsidDel="00000000" w:rsidR="00000000" w:rsidRPr="00000000">
        <w:rPr>
          <w:rtl w:val="0"/>
        </w:rPr>
      </w:r>
    </w:p>
    <w:p w:rsidR="00000000" w:rsidDel="00000000" w:rsidP="00000000" w:rsidRDefault="00000000" w:rsidRPr="00000000" w14:paraId="000001BC">
      <w:pPr>
        <w:pStyle w:val="Title"/>
        <w:rPr>
          <w:sz w:val="46"/>
          <w:szCs w:val="46"/>
          <w:shd w:fill="b6d7a8" w:val="clear"/>
        </w:rPr>
      </w:pPr>
      <w:bookmarkStart w:colFirst="0" w:colLast="0" w:name="_f33x8qbwr2fy" w:id="45"/>
      <w:bookmarkEnd w:id="45"/>
      <w:r w:rsidDel="00000000" w:rsidR="00000000" w:rsidRPr="00000000">
        <w:rPr>
          <w:sz w:val="46"/>
          <w:szCs w:val="46"/>
          <w:shd w:fill="b6d7a8" w:val="clear"/>
          <w:rtl w:val="0"/>
        </w:rPr>
        <w:t xml:space="preserve">LABIOS REJUVENECIMENTO (LIP LASE)</w:t>
      </w:r>
      <w:r w:rsidDel="00000000" w:rsidR="00000000" w:rsidRPr="00000000">
        <w:rPr>
          <w:rtl w:val="0"/>
        </w:rPr>
      </w:r>
    </w:p>
    <w:p w:rsidR="00000000" w:rsidDel="00000000" w:rsidP="00000000" w:rsidRDefault="00000000" w:rsidRPr="00000000" w14:paraId="000001BD">
      <w:pPr>
        <w:rPr>
          <w:highlight w:val="white"/>
        </w:rPr>
      </w:pPr>
      <w:r w:rsidDel="00000000" w:rsidR="00000000" w:rsidRPr="00000000">
        <w:rPr>
          <w:highlight w:val="white"/>
          <w:rtl w:val="0"/>
        </w:rPr>
        <w:t xml:space="preserve">¡Buenos días, [Nombre del cliente]! Nuestros clientes están encantados con el procedimiento de Rejuvenecimiento de labios, y en este momento tenemos una promoción especial para nuevos clientes. Es una excelente oportunidad para probar el tratamiento y ver cómo rejuvenece y refresca los labios. ¿Qué te parece la idea de agendar una primera consulta y conocer más? ¡Estaremos encantados de ayudarte!”</w:t>
      </w:r>
      <w:r w:rsidDel="00000000" w:rsidR="00000000" w:rsidRPr="00000000">
        <w:rPr>
          <w:rtl w:val="0"/>
        </w:rPr>
      </w:r>
    </w:p>
    <w:p w:rsidR="00000000" w:rsidDel="00000000" w:rsidP="00000000" w:rsidRDefault="00000000" w:rsidRPr="00000000" w14:paraId="000001BE">
      <w:pPr>
        <w:rPr>
          <w:b w:val="0"/>
          <w:highlight w:val="white"/>
        </w:rPr>
      </w:pPr>
      <w:r w:rsidDel="00000000" w:rsidR="00000000" w:rsidRPr="00000000">
        <w:rPr>
          <w:b w:val="0"/>
          <w:highlight w:val="white"/>
          <w:rtl w:val="0"/>
        </w:rPr>
        <w:t xml:space="preserve">El rejuvenecimiento de labios con láser Fotona.</w:t>
      </w:r>
      <w:r w:rsidDel="00000000" w:rsidR="00000000" w:rsidRPr="00000000">
        <w:rPr>
          <w:rtl w:val="0"/>
        </w:rPr>
      </w:r>
    </w:p>
    <w:p w:rsidR="00000000" w:rsidDel="00000000" w:rsidP="00000000" w:rsidRDefault="00000000" w:rsidRPr="00000000" w14:paraId="000001BF">
      <w:pPr>
        <w:rPr>
          <w:b w:val="0"/>
          <w:highlight w:val="white"/>
        </w:rPr>
      </w:pPr>
      <w:r w:rsidDel="00000000" w:rsidR="00000000" w:rsidRPr="00000000">
        <w:rPr>
          <w:b w:val="0"/>
          <w:highlight w:val="white"/>
          <w:rtl w:val="0"/>
        </w:rPr>
        <w:t xml:space="preserve">El tratamiento es creado para el rejuvenecimiento de la zona de los labios. El láser de manera no invasiva comienza a trabajar el labio y la zona tanto en el exterior como interior desde la mucosa. Con ello conseguimos generar colágeno que falta. También mejora la hidratación y la textura de la piel tanto en los labios como tal como en la piel de su alrededor. </w:t>
        <w:br w:type="textWrapping"/>
        <w:br w:type="textWrapping"/>
        <w:t xml:space="preserve">El resultado que se da son unos labios más jugosos, hidratados, con mejor aspecto , más juveniles y frescos. </w:t>
      </w:r>
    </w:p>
    <w:p w:rsidR="00000000" w:rsidDel="00000000" w:rsidP="00000000" w:rsidRDefault="00000000" w:rsidRPr="00000000" w14:paraId="000001C0">
      <w:pPr>
        <w:rPr>
          <w:b w:val="0"/>
          <w:highlight w:val="white"/>
        </w:rPr>
      </w:pPr>
      <w:r w:rsidDel="00000000" w:rsidR="00000000" w:rsidRPr="00000000">
        <w:rPr>
          <w:b w:val="0"/>
          <w:highlight w:val="white"/>
          <w:rtl w:val="0"/>
        </w:rPr>
        <w:br w:type="textWrapping"/>
        <w:t xml:space="preserve">Hasta fin de año lo tenemos con precio especial- 100 eur en vez de 250 eur </w:t>
      </w:r>
    </w:p>
    <w:p w:rsidR="00000000" w:rsidDel="00000000" w:rsidP="00000000" w:rsidRDefault="00000000" w:rsidRPr="00000000" w14:paraId="000001C1">
      <w:pPr>
        <w:rPr>
          <w:b w:val="0"/>
          <w:highlight w:val="white"/>
        </w:rPr>
      </w:pPr>
      <w:r w:rsidDel="00000000" w:rsidR="00000000" w:rsidRPr="00000000">
        <w:rPr>
          <w:b w:val="0"/>
          <w:highlight w:val="white"/>
          <w:rtl w:val="0"/>
        </w:rPr>
        <w:t xml:space="preserve">Cabe destacar que no es un tratamiento que le aumente los labios como lo harían fillers inyectables ya que trabajamos mejorando la zona interna y externa de manera natural y no invasiva. Siempre recomendamos realizar varias sesiones para fijar bien el resultado. </w:t>
        <w:br w:type="textWrapping"/>
        <w:br w:type="textWrapping"/>
        <w:t xml:space="preserve">El resultado es acumulativo y recomendamos realizar 3-4 sesiones como tratamiento inicial. No tiene tiempo de inactividad y puede hacer vida normal tras ello.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line="276" w:lineRule="auto"/>
        <w:rPr>
          <w:highlight w:val="white"/>
        </w:rPr>
      </w:pPr>
      <w:r w:rsidDel="00000000" w:rsidR="00000000" w:rsidRPr="00000000">
        <w:rPr>
          <w:rtl w:val="0"/>
        </w:rPr>
      </w:r>
    </w:p>
    <w:p w:rsidR="00000000" w:rsidDel="00000000" w:rsidP="00000000" w:rsidRDefault="00000000" w:rsidRPr="00000000" w14:paraId="000001C5">
      <w:pPr>
        <w:rPr>
          <w:highlight w:val="white"/>
        </w:rPr>
      </w:pP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1C6">
      <w:pPr>
        <w:spacing w:line="276" w:lineRule="auto"/>
        <w:rPr>
          <w:highlight w:val="white"/>
        </w:rPr>
      </w:pPr>
      <w:r w:rsidDel="00000000" w:rsidR="00000000" w:rsidRPr="00000000">
        <w:rPr>
          <w:rtl w:val="0"/>
        </w:rPr>
      </w:r>
    </w:p>
    <w:p w:rsidR="00000000" w:rsidDel="00000000" w:rsidP="00000000" w:rsidRDefault="00000000" w:rsidRPr="00000000" w14:paraId="000001C7">
      <w:pPr>
        <w:spacing w:line="276" w:lineRule="auto"/>
        <w:rPr>
          <w:highlight w:val="white"/>
        </w:rPr>
      </w:pPr>
      <w:r w:rsidDel="00000000" w:rsidR="00000000" w:rsidRPr="00000000">
        <w:rPr>
          <w:rtl w:val="0"/>
        </w:rPr>
      </w:r>
    </w:p>
    <w:p w:rsidR="00000000" w:rsidDel="00000000" w:rsidP="00000000" w:rsidRDefault="00000000" w:rsidRPr="00000000" w14:paraId="000001C8">
      <w:pPr>
        <w:spacing w:line="276" w:lineRule="auto"/>
        <w:rPr>
          <w:highlight w:val="white"/>
        </w:rPr>
      </w:pPr>
      <w:r w:rsidDel="00000000" w:rsidR="00000000" w:rsidRPr="00000000">
        <w:rPr>
          <w:rtl w:val="0"/>
        </w:rPr>
      </w:r>
    </w:p>
    <w:p w:rsidR="00000000" w:rsidDel="00000000" w:rsidP="00000000" w:rsidRDefault="00000000" w:rsidRPr="00000000" w14:paraId="000001C9">
      <w:pPr>
        <w:spacing w:line="276" w:lineRule="auto"/>
        <w:rPr>
          <w:highlight w:val="white"/>
        </w:rPr>
      </w:pPr>
      <w:r w:rsidDel="00000000" w:rsidR="00000000" w:rsidRPr="00000000">
        <w:rPr>
          <w:rtl w:val="0"/>
        </w:rPr>
      </w:r>
    </w:p>
    <w:p w:rsidR="00000000" w:rsidDel="00000000" w:rsidP="00000000" w:rsidRDefault="00000000" w:rsidRPr="00000000" w14:paraId="000001CA">
      <w:pPr>
        <w:pStyle w:val="Title"/>
        <w:rPr>
          <w:sz w:val="46"/>
          <w:szCs w:val="46"/>
          <w:shd w:fill="f9cb9c" w:val="clear"/>
        </w:rPr>
      </w:pPr>
      <w:bookmarkStart w:colFirst="0" w:colLast="0" w:name="_qlgrjyi8bd3p" w:id="46"/>
      <w:bookmarkEnd w:id="46"/>
      <w:r w:rsidDel="00000000" w:rsidR="00000000" w:rsidRPr="00000000">
        <w:rPr>
          <w:sz w:val="46"/>
          <w:szCs w:val="46"/>
          <w:shd w:fill="f9cb9c" w:val="clear"/>
          <w:rtl w:val="0"/>
        </w:rPr>
        <w:t xml:space="preserve">HAIR RESTART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highlight w:val="white"/>
          <w:rtl w:val="0"/>
        </w:rPr>
        <w:t xml:space="preserve">HaiRestart lo realizamos con el láser Fotona Dynamis, es un tratamiento indoloro, sano y seguro para el cabello y el cuero cabelludo, además de no tiene tiempo de recuperación. Se puede realizar cualquier tipo de cuero y cabello. </w:t>
      </w:r>
    </w:p>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highlight w:val="white"/>
        </w:rPr>
      </w:pPr>
      <w:r w:rsidDel="00000000" w:rsidR="00000000" w:rsidRPr="00000000">
        <w:rPr>
          <w:highlight w:val="white"/>
          <w:rtl w:val="0"/>
        </w:rPr>
        <w:t xml:space="preserve">El láser con disparos rápidos y de onda corta y larga, activa la circulación linfática y sanguínea en la zona tratada, permitiendo así que el cabello tenga mejor nutrición, hidratación propia y se active el proceso de mejora y renovación de los bulbos capilares. Con ello conseguimos que el cabello crezca más fuerte y mejore su grosor, además de permitir que se activen otros foliculos y aumente la densidad del cabello gradualmente. </w:t>
      </w:r>
    </w:p>
    <w:p w:rsidR="00000000" w:rsidDel="00000000" w:rsidP="00000000" w:rsidRDefault="00000000" w:rsidRPr="00000000" w14:paraId="000001CF">
      <w:pPr>
        <w:rPr>
          <w:highlight w:val="white"/>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highlight w:val="white"/>
          <w:rtl w:val="0"/>
        </w:rPr>
        <w:t xml:space="preserve">Se recomienda realizar varias sesiones para un resultado bien sellado y mejora asegurada, sin embargo el número de sesiones dependerá de cada caso particular y    resultados a conseguir, ya que cada cuero cabelludo, cabello y reacción del cuerpo es distinta. </w:t>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highlight w:val="white"/>
          <w:rtl w:val="0"/>
        </w:rPr>
        <w:t xml:space="preserve">Previamente realizamos una consulta con los doctores para valorar el estado de la piel, tipo de cabello y zonas a tratar, y se le redacta un presupuesto personalizado, intervalos y número de sesiones, y si desea y hay tiempo, se puede realizar el mismo día el tratamiento!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shd w:fill="ffe599" w:val="clear"/>
        </w:rPr>
      </w:pP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1D5">
      <w:pPr>
        <w:pStyle w:val="Title"/>
        <w:rPr>
          <w:rFonts w:ascii="Amatic SC" w:cs="Amatic SC" w:eastAsia="Amatic SC" w:hAnsi="Amatic SC"/>
          <w:sz w:val="36"/>
          <w:szCs w:val="36"/>
        </w:rPr>
      </w:pPr>
      <w:bookmarkStart w:colFirst="0" w:colLast="0" w:name="_risj6o4crq7v" w:id="47"/>
      <w:bookmarkEnd w:id="47"/>
      <w:r w:rsidDel="00000000" w:rsidR="00000000" w:rsidRPr="00000000">
        <w:rPr>
          <w:rFonts w:ascii="Amatic SC" w:cs="Amatic SC" w:eastAsia="Amatic SC" w:hAnsi="Amatic SC"/>
          <w:sz w:val="36"/>
          <w:szCs w:val="36"/>
          <w:rtl w:val="0"/>
        </w:rPr>
        <w:br w:type="textWrapping"/>
        <w:br w:type="textWrapping"/>
      </w:r>
      <w:r w:rsidDel="00000000" w:rsidR="00000000" w:rsidRPr="00000000">
        <w:rPr>
          <w:rtl w:val="0"/>
        </w:rPr>
      </w:r>
    </w:p>
    <w:p w:rsidR="00000000" w:rsidDel="00000000" w:rsidP="00000000" w:rsidRDefault="00000000" w:rsidRPr="00000000" w14:paraId="000001D6">
      <w:pPr>
        <w:pStyle w:val="Title"/>
        <w:rPr>
          <w:sz w:val="36"/>
          <w:szCs w:val="36"/>
          <w:shd w:fill="b6d7a8" w:val="clear"/>
        </w:rPr>
      </w:pPr>
      <w:bookmarkStart w:colFirst="0" w:colLast="0" w:name="_cy33lnj728zj" w:id="48"/>
      <w:bookmarkEnd w:id="48"/>
      <w:r w:rsidDel="00000000" w:rsidR="00000000" w:rsidRPr="00000000">
        <w:rPr>
          <w:sz w:val="36"/>
          <w:szCs w:val="36"/>
          <w:shd w:fill="b6d7a8" w:val="clear"/>
          <w:rtl w:val="0"/>
        </w:rPr>
        <w:t xml:space="preserve">CICATRICES DE ACNÉ</w:t>
      </w:r>
    </w:p>
    <w:p w:rsidR="00000000" w:rsidDel="00000000" w:rsidP="00000000" w:rsidRDefault="00000000" w:rsidRPr="00000000" w14:paraId="000001D7">
      <w:pPr>
        <w:rPr>
          <w:shd w:fill="ffe599" w:val="clear"/>
        </w:rPr>
      </w:pPr>
      <w:r w:rsidDel="00000000" w:rsidR="00000000" w:rsidRPr="00000000">
        <w:rPr>
          <w:rtl w:val="0"/>
        </w:rPr>
      </w:r>
    </w:p>
    <w:p w:rsidR="00000000" w:rsidDel="00000000" w:rsidP="00000000" w:rsidRDefault="00000000" w:rsidRPr="00000000" w14:paraId="000001D8">
      <w:pPr>
        <w:rPr>
          <w:highlight w:val="white"/>
        </w:rPr>
      </w:pPr>
      <w:r w:rsidDel="00000000" w:rsidR="00000000" w:rsidRPr="00000000">
        <w:rPr>
          <w:highlight w:val="white"/>
          <w:rtl w:val="0"/>
        </w:rPr>
        <w:t xml:space="preserve">Nosotros trabajamos con el láser de Foto SP Dynamis y Starwalker. Nuestros láseres nos permiten realizar estos tratamientos en cualquier tipo de piel, época del año y de forma totalmente segura para la piel, sin quemaduras, daños o manchas.</w:t>
      </w:r>
    </w:p>
    <w:p w:rsidR="00000000" w:rsidDel="00000000" w:rsidP="00000000" w:rsidRDefault="00000000" w:rsidRPr="00000000" w14:paraId="000001D9">
      <w:pPr>
        <w:rPr>
          <w:highlight w:val="white"/>
        </w:rPr>
      </w:pPr>
      <w:r w:rsidDel="00000000" w:rsidR="00000000" w:rsidRPr="00000000">
        <w:rPr>
          <w:rtl w:val="0"/>
        </w:rPr>
      </w:r>
    </w:p>
    <w:p w:rsidR="00000000" w:rsidDel="00000000" w:rsidP="00000000" w:rsidRDefault="00000000" w:rsidRPr="00000000" w14:paraId="000001DA">
      <w:pPr>
        <w:rPr>
          <w:highlight w:val="white"/>
        </w:rPr>
      </w:pPr>
      <w:r w:rsidDel="00000000" w:rsidR="00000000" w:rsidRPr="00000000">
        <w:rPr>
          <w:highlight w:val="white"/>
          <w:rtl w:val="0"/>
        </w:rPr>
        <w:t xml:space="preserve">El láser alisa o lima la piel, es decir, cierra los poros y alisa las cicatrices producidas por el acné, mejor la textura de la piel, actúa abriendo minúsculos canales en la piel y la piel al cerrarlos renueva los tejidos y se alisa de forma natural.  Con las cicatrices también se tratan manchas producidas por el acné.</w:t>
        <w:br w:type="textWrapping"/>
      </w:r>
    </w:p>
    <w:p w:rsidR="00000000" w:rsidDel="00000000" w:rsidP="00000000" w:rsidRDefault="00000000" w:rsidRPr="00000000" w14:paraId="000001DB">
      <w:pPr>
        <w:rPr>
          <w:highlight w:val="white"/>
        </w:rPr>
      </w:pPr>
      <w:r w:rsidDel="00000000" w:rsidR="00000000" w:rsidRPr="00000000">
        <w:rPr>
          <w:highlight w:val="white"/>
          <w:rtl w:val="0"/>
        </w:rPr>
        <w:t xml:space="preserve">Para determinar un precio y cantidad de sesiones lo tiene que valorar el doctor previamente, la piel es algo delicada, sobre todo en la zona facial y en este tipo de procedimientos. Cada cliente tiene un caso particularmente distinto de otro y según la dificultad que tome para tratarlo, tiene un presupuesto u otro</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highlight w:val="white"/>
          <w:rtl w:val="0"/>
        </w:rPr>
        <w:t xml:space="preserve">Además, para las cicatrices y secuelas de acné tenemos 3 tratamientos distintos, según la gravedad y profundidad de las cicatrices, acné padecido, lo rápido que quiere los resultados y el tiempo de recuperación que puede esperar, etc</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11" w:sz="0" w:val="none"/>
          <w:right w:color="auto" w:space="0" w:sz="0" w:val="none"/>
          <w:between w:color="auto" w:space="0" w:sz="0" w:val="none"/>
        </w:pBdr>
        <w:shd w:fill="ffffff" w:val="clear"/>
        <w:jc w:val="both"/>
        <w:rPr>
          <w:b w:val="1"/>
          <w:sz w:val="24"/>
          <w:szCs w:val="24"/>
        </w:rPr>
      </w:pPr>
      <w:r w:rsidDel="00000000" w:rsidR="00000000" w:rsidRPr="00000000">
        <w:rPr>
          <w:sz w:val="20"/>
          <w:szCs w:val="20"/>
          <w:highlight w:val="yellow"/>
          <w:rtl w:val="0"/>
        </w:rPr>
        <w:t xml:space="preserve">50 EUR + ANALIZADOR + SPF MÉDICO MESOESTETIC</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Title"/>
        <w:rPr>
          <w:sz w:val="38"/>
          <w:szCs w:val="38"/>
          <w:shd w:fill="b6d7a8" w:val="clear"/>
        </w:rPr>
      </w:pPr>
      <w:bookmarkStart w:colFirst="0" w:colLast="0" w:name="_6dmh125nk2ou" w:id="49"/>
      <w:bookmarkEnd w:id="49"/>
      <w:r w:rsidDel="00000000" w:rsidR="00000000" w:rsidRPr="00000000">
        <w:rPr>
          <w:sz w:val="38"/>
          <w:szCs w:val="38"/>
          <w:shd w:fill="b6d7a8" w:val="clear"/>
          <w:rtl w:val="0"/>
        </w:rPr>
        <w:t xml:space="preserve">VAMPIRO TERAPIA /FRACTAT </w:t>
      </w:r>
    </w:p>
    <w:p w:rsidR="00000000" w:rsidDel="00000000" w:rsidP="00000000" w:rsidRDefault="00000000" w:rsidRPr="00000000" w14:paraId="000001E3">
      <w:pPr>
        <w:rPr>
          <w:sz w:val="24"/>
          <w:szCs w:val="24"/>
          <w:shd w:fill="f6b26b" w:val="clear"/>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highlight w:val="white"/>
          <w:rtl w:val="0"/>
        </w:rPr>
        <w:t xml:space="preserve">El tratamiento de Vampiro Terapia se realiza con el láser de Fotona StarWalker, lo cuál nos permite hacerlo en todo tipo de pieles y en cualquier época del año. </w:t>
        <w:br w:type="textWrapping"/>
        <w:br w:type="textWrapping"/>
        <w:t xml:space="preserve">Este tratamiento sirve tanto para rejuvenecer la piel del rostro, como trabajar la rugosidad, poros abiertos, mejorar la circulación y tenacidad. Además, sirve para las cicatrices de acné y aclara manchas producidas por el mismo, y mejora el grosor y resistencia de la dermis. </w:t>
        <w:br w:type="textWrapping"/>
        <w:br w:type="textWrapping"/>
        <w:t xml:space="preserve">El láser actúa abriendo muchos microcanales en las primeras capas de la piel, sin dolor ni quemadura, lo cual obliga a la piel a sellarlos con nuevas fibras, generar colágeno y alisar el tejido, además mejora la tonalidad. </w:t>
        <w:br w:type="textWrapping"/>
        <w:br w:type="textWrapping"/>
        <w:t xml:space="preserve">Siempre recomendamos realizar más de 1 sesión para poder obtener un resultado completo y ¨bien sellado¨, sin embargo el cliente puede ir viendo en función de mejoras tras las sesiones cuantas más hacerse. </w:t>
        <w:br w:type="textWrapping"/>
        <w:br w:type="textWrapping"/>
        <w:t xml:space="preserve">Para determinar un precio exacto y cantidad de sesiones lo tiene que valorar el doctor previamente, la piel es algo delicada, sobre todo en la zona facial y en este tipo de procedimientos. Cada cliente tiene un caso particularmente distinto de otro y según la dificultad que tome para tratarlo, tiene un presupuesto u otro, además de la posibilidad de combinarlo con otros tratamientos, y/o productos cosméticos. </w:t>
      </w:r>
    </w:p>
    <w:p w:rsidR="00000000" w:rsidDel="00000000" w:rsidP="00000000" w:rsidRDefault="00000000" w:rsidRPr="00000000" w14:paraId="000001E5">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sz w:val="20"/>
          <w:szCs w:val="20"/>
          <w:highlight w:val="yellow"/>
          <w:rtl w:val="0"/>
        </w:rPr>
        <w:t xml:space="preserve">50 EUR</w:t>
      </w:r>
    </w:p>
    <w:p w:rsidR="00000000" w:rsidDel="00000000" w:rsidP="00000000" w:rsidRDefault="00000000" w:rsidRPr="00000000" w14:paraId="000001E6">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1E7">
      <w:pPr>
        <w:pStyle w:val="Title"/>
        <w:pBdr>
          <w:top w:color="auto" w:space="0" w:sz="0" w:val="none"/>
          <w:left w:color="auto" w:space="0" w:sz="0" w:val="none"/>
          <w:bottom w:color="auto" w:space="11" w:sz="0" w:val="none"/>
          <w:right w:color="auto" w:space="0" w:sz="0" w:val="none"/>
          <w:between w:color="auto" w:space="0" w:sz="0" w:val="none"/>
        </w:pBdr>
        <w:shd w:fill="ffffff" w:val="clear"/>
        <w:jc w:val="both"/>
        <w:rPr>
          <w:sz w:val="44"/>
          <w:szCs w:val="44"/>
        </w:rPr>
      </w:pPr>
      <w:bookmarkStart w:colFirst="0" w:colLast="0" w:name="_atld3fyn8r0" w:id="50"/>
      <w:bookmarkEnd w:id="50"/>
      <w:r w:rsidDel="00000000" w:rsidR="00000000" w:rsidRPr="00000000">
        <w:rPr>
          <w:sz w:val="36"/>
          <w:szCs w:val="36"/>
          <w:rtl w:val="0"/>
        </w:rPr>
        <w:t xml:space="preserve">TIGHT SCULPTING</w:t>
      </w:r>
      <w:r w:rsidDel="00000000" w:rsidR="00000000" w:rsidRPr="00000000">
        <w:rPr>
          <w:rtl w:val="0"/>
        </w:rPr>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Nosotros trabajamos con Fotona Dynamis SP, lo que nos permite realizar estos tratamientos en cualquier tipo de piel, época del año y de forma totalmente segura para la piel, sin quemaduras, daños o manchas. </w:t>
      </w:r>
    </w:p>
    <w:p w:rsidR="00000000" w:rsidDel="00000000" w:rsidP="00000000" w:rsidRDefault="00000000" w:rsidRPr="00000000" w14:paraId="000001E9">
      <w:pPr>
        <w:rPr>
          <w:sz w:val="20"/>
          <w:szCs w:val="20"/>
          <w:highlight w:val="white"/>
        </w:rPr>
      </w:pPr>
      <w:r w:rsidDel="00000000" w:rsidR="00000000" w:rsidRPr="00000000">
        <w:rPr>
          <w:rtl w:val="0"/>
        </w:rPr>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El tratamiento de Tight Sculpting lo realizamos con el láser de Fotona SP Dynamis PRO, es un tratamiento para tratar la grasa localizada. Consiste en aplicar la energía del láser hasta las capas más profundas de la piel, y concentrar toda la energía en el tejido subcutáneo, consiguiendo así la eliminación de los adipocitos.</w:t>
      </w:r>
    </w:p>
    <w:p w:rsidR="00000000" w:rsidDel="00000000" w:rsidP="00000000" w:rsidRDefault="00000000" w:rsidRPr="00000000" w14:paraId="000001EB">
      <w:pPr>
        <w:rPr>
          <w:sz w:val="20"/>
          <w:szCs w:val="20"/>
          <w:highlight w:val="white"/>
        </w:rPr>
      </w:pPr>
      <w:r w:rsidDel="00000000" w:rsidR="00000000" w:rsidRPr="00000000">
        <w:rPr>
          <w:rtl w:val="0"/>
        </w:rPr>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En el tratamiento de reafirmación, el láser calienta intensamente y de manera controlada las capas más superficiales, provocando un aumento de la producción de colágeno en la piel, dando como resultado una piel más tersa y elástica.</w:t>
      </w:r>
    </w:p>
    <w:p w:rsidR="00000000" w:rsidDel="00000000" w:rsidP="00000000" w:rsidRDefault="00000000" w:rsidRPr="00000000" w14:paraId="000001ED">
      <w:pPr>
        <w:rPr>
          <w:sz w:val="20"/>
          <w:szCs w:val="20"/>
          <w:highlight w:val="white"/>
        </w:rPr>
      </w:pPr>
      <w:r w:rsidDel="00000000" w:rsidR="00000000" w:rsidRPr="00000000">
        <w:rPr>
          <w:rtl w:val="0"/>
        </w:rPr>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Para determinar un precio y cantidad de sesiones lo tiene que valorar el doctor previamente, cada persona tiene un caso particularmente distinto de otro y según la dificultad que tome para tratarlo, tamaño y ‘’grosor’’, resultados a conseguir, características de cada zona corporal, tiene un presupuesto u otro. </w:t>
      </w:r>
    </w:p>
    <w:p w:rsidR="00000000" w:rsidDel="00000000" w:rsidP="00000000" w:rsidRDefault="00000000" w:rsidRPr="00000000" w14:paraId="000001EF">
      <w:pPr>
        <w:rPr>
          <w:sz w:val="20"/>
          <w:szCs w:val="20"/>
          <w:highlight w:val="white"/>
        </w:rPr>
      </w:pPr>
      <w:r w:rsidDel="00000000" w:rsidR="00000000" w:rsidRPr="00000000">
        <w:rPr>
          <w:rtl w:val="0"/>
        </w:rPr>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Como es un tratamiento muy individual para cada persona y lo tenemos en promoción, estamos ofreciendo diagnósticos gratuitos personalizados con los doctores.</w:t>
      </w:r>
    </w:p>
    <w:p w:rsidR="00000000" w:rsidDel="00000000" w:rsidP="00000000" w:rsidRDefault="00000000" w:rsidRPr="00000000" w14:paraId="000001F1">
      <w:pPr>
        <w:pBdr>
          <w:top w:color="auto" w:space="0" w:sz="0" w:val="none"/>
          <w:left w:color="auto" w:space="0" w:sz="0" w:val="none"/>
          <w:bottom w:color="auto" w:space="11" w:sz="0" w:val="none"/>
          <w:right w:color="auto" w:space="0" w:sz="0" w:val="none"/>
          <w:between w:color="auto" w:space="0" w:sz="0" w:val="none"/>
        </w:pBdr>
        <w:shd w:fill="ffffff" w:val="clear"/>
        <w:jc w:val="both"/>
        <w:rPr/>
      </w:pPr>
      <w:r w:rsidDel="00000000" w:rsidR="00000000" w:rsidRPr="00000000">
        <w:rPr>
          <w:sz w:val="20"/>
          <w:szCs w:val="20"/>
          <w:highlight w:val="yellow"/>
          <w:rtl w:val="0"/>
        </w:rPr>
        <w:t xml:space="preserve">GRATIS</w:t>
        <w:br w:type="textWrapping"/>
      </w:r>
      <w:r w:rsidDel="00000000" w:rsidR="00000000" w:rsidRPr="00000000">
        <w:rPr>
          <w:rtl w:val="0"/>
        </w:rPr>
      </w:r>
    </w:p>
    <w:p w:rsidR="00000000" w:rsidDel="00000000" w:rsidP="00000000" w:rsidRDefault="00000000" w:rsidRPr="00000000" w14:paraId="000001F2">
      <w:pPr>
        <w:pStyle w:val="Title"/>
        <w:rPr>
          <w:sz w:val="38"/>
          <w:szCs w:val="38"/>
          <w:shd w:fill="d5a6bd" w:val="clear"/>
        </w:rPr>
      </w:pPr>
      <w:bookmarkStart w:colFirst="0" w:colLast="0" w:name="_nvul0qmdpec7" w:id="51"/>
      <w:bookmarkEnd w:id="51"/>
      <w:r w:rsidDel="00000000" w:rsidR="00000000" w:rsidRPr="00000000">
        <w:rPr>
          <w:sz w:val="38"/>
          <w:szCs w:val="38"/>
          <w:shd w:fill="d5a6bd" w:val="clear"/>
          <w:rtl w:val="0"/>
        </w:rPr>
        <w:t xml:space="preserve">REJUV STARWALKER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highlight w:val="white"/>
        </w:rPr>
      </w:pPr>
      <w:r w:rsidDel="00000000" w:rsidR="00000000" w:rsidRPr="00000000">
        <w:rPr>
          <w:highlight w:val="white"/>
          <w:rtl w:val="0"/>
        </w:rPr>
        <w:t xml:space="preserve">Este tratamiento lo realizamos con el láser Fotona StarWalker, el cuál no daña ni quema la piel, además de ser indoloro y apto para todas las pieles, edades y épocas del año. </w:t>
        <w:br w:type="textWrapping"/>
        <w:br w:type="textWrapping"/>
        <w:t xml:space="preserve">El láser, mediante una onda de luz, actúa de manera cutánea, y trabaja las capas superficiales de la piel. Conseguimos estimular la producción natural del colágeno, mejorar la calidad de la piel cutánea, hacer que la piel esté más luminosa, fresca y cuidada. </w:t>
        <w:br w:type="textWrapping"/>
        <w:t xml:space="preserve">Es un tratamiento preventivo que recomendamos realizar al menos 1 vez al mes, para mantener el estado renovado y luminoso de la piel, además de asegurarlo para largo plazo. </w:t>
      </w:r>
    </w:p>
    <w:p w:rsidR="00000000" w:rsidDel="00000000" w:rsidP="00000000" w:rsidRDefault="00000000" w:rsidRPr="00000000" w14:paraId="000001F5">
      <w:pPr>
        <w:rPr>
          <w:sz w:val="24"/>
          <w:szCs w:val="24"/>
          <w:highlight w:val="white"/>
        </w:rPr>
      </w:pPr>
      <w:r w:rsidDel="00000000" w:rsidR="00000000" w:rsidRPr="00000000">
        <w:rPr>
          <w:highlight w:val="white"/>
          <w:rtl w:val="0"/>
        </w:rPr>
        <w:br w:type="textWrapping"/>
        <w:t xml:space="preserve">Previamente a cualquier sesión, realizamos una consulta con nuestros doctores para poder evaluar su tipo de piel, explicar en complejidad el tratamiento, valorar el estado actual de la misma, puntos a mejorar, resultados a conseguir, y en base a esto se redacta el presupuesto personalizado y tratamiento</w:t>
      </w:r>
      <w:r w:rsidDel="00000000" w:rsidR="00000000" w:rsidRPr="00000000">
        <w:rPr>
          <w:sz w:val="24"/>
          <w:szCs w:val="24"/>
          <w:highlight w:val="white"/>
          <w:rtl w:val="0"/>
        </w:rPr>
        <w:t xml:space="preserve">. </w:t>
      </w:r>
    </w:p>
    <w:p w:rsidR="00000000" w:rsidDel="00000000" w:rsidP="00000000" w:rsidRDefault="00000000" w:rsidRPr="00000000" w14:paraId="000001F6">
      <w:pPr>
        <w:rPr>
          <w:sz w:val="20"/>
          <w:szCs w:val="20"/>
          <w:shd w:fill="ffe599" w:val="clear"/>
        </w:rPr>
      </w:pPr>
      <w:r w:rsidDel="00000000" w:rsidR="00000000" w:rsidRPr="00000000">
        <w:rPr>
          <w:shd w:fill="ffe599" w:val="clear"/>
          <w:rtl w:val="0"/>
        </w:rPr>
        <w:br w:type="textWrapping"/>
      </w:r>
      <w:r w:rsidDel="00000000" w:rsidR="00000000" w:rsidRPr="00000000">
        <w:rPr>
          <w:sz w:val="20"/>
          <w:szCs w:val="20"/>
          <w:shd w:fill="ffe599" w:val="clear"/>
          <w:rtl w:val="0"/>
        </w:rPr>
        <w:t xml:space="preserve">Consulta gratis,(explicando también que tenemos el 4D¡!!)  pero poner en la nota que es el StarWalker. Decir que en la consulta miramos que rejuvenecimiento va bien, como hacerlo, quizá recomendar también algún otro, tenemos algunos en promoción, etc ----- 160 EUR</w:t>
      </w:r>
    </w:p>
    <w:p w:rsidR="00000000" w:rsidDel="00000000" w:rsidP="00000000" w:rsidRDefault="00000000" w:rsidRPr="00000000" w14:paraId="000001F7">
      <w:pPr>
        <w:rPr>
          <w:sz w:val="20"/>
          <w:szCs w:val="20"/>
          <w:shd w:fill="ffe599" w:val="clear"/>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11" w:sz="0" w:val="none"/>
          <w:right w:color="auto" w:space="0" w:sz="0" w:val="none"/>
          <w:between w:color="auto" w:space="0" w:sz="0" w:val="none"/>
        </w:pBdr>
        <w:shd w:fill="ffffff" w:val="clear"/>
        <w:jc w:val="both"/>
        <w:rPr>
          <w:sz w:val="24"/>
          <w:szCs w:val="24"/>
        </w:rPr>
      </w:pP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1F9">
      <w:pPr>
        <w:pStyle w:val="Title"/>
        <w:rPr>
          <w:sz w:val="32"/>
          <w:szCs w:val="32"/>
        </w:rPr>
      </w:pPr>
      <w:bookmarkStart w:colFirst="0" w:colLast="0" w:name="_oetcnx22f7d" w:id="52"/>
      <w:bookmarkEnd w:id="52"/>
      <w:r w:rsidDel="00000000" w:rsidR="00000000" w:rsidRPr="00000000">
        <w:rPr>
          <w:sz w:val="36"/>
          <w:szCs w:val="36"/>
          <w:shd w:fill="d5a6bd" w:val="clear"/>
          <w:rtl w:val="0"/>
        </w:rPr>
        <w:t xml:space="preserve">FRACCIONAL ABLATIVO SP</w:t>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jc w:val="both"/>
        <w:rPr>
          <w:highlight w:val="white"/>
        </w:rPr>
      </w:pPr>
      <w:r w:rsidDel="00000000" w:rsidR="00000000" w:rsidRPr="00000000">
        <w:rPr>
          <w:highlight w:val="white"/>
          <w:rtl w:val="0"/>
        </w:rPr>
        <w:t xml:space="preserve">Para tratar cicatrices de acné trabajamos con el láser de erbium que el tratamiento completo sería el Láser Fraccional con la máquina Fotona Dynamis Pro</w:t>
      </w:r>
    </w:p>
    <w:p w:rsidR="00000000" w:rsidDel="00000000" w:rsidP="00000000" w:rsidRDefault="00000000" w:rsidRPr="00000000" w14:paraId="000001FC">
      <w:pPr>
        <w:jc w:val="both"/>
        <w:rPr>
          <w:highlight w:val="white"/>
        </w:rPr>
      </w:pPr>
      <w:r w:rsidDel="00000000" w:rsidR="00000000" w:rsidRPr="00000000">
        <w:rPr>
          <w:rtl w:val="0"/>
        </w:rPr>
      </w:r>
    </w:p>
    <w:p w:rsidR="00000000" w:rsidDel="00000000" w:rsidP="00000000" w:rsidRDefault="00000000" w:rsidRPr="00000000" w14:paraId="000001FD">
      <w:pPr>
        <w:jc w:val="both"/>
        <w:rPr>
          <w:highlight w:val="white"/>
        </w:rPr>
      </w:pPr>
      <w:r w:rsidDel="00000000" w:rsidR="00000000" w:rsidRPr="00000000">
        <w:rPr>
          <w:highlight w:val="white"/>
          <w:rtl w:val="0"/>
        </w:rPr>
        <w:t xml:space="preserve">Con el láser realizamos un pulido láser de las capas superficiales de la piel, además de hacer microperforaciones en la zona tratada. Con esto conseguimos que su piel cree nuevos tejidos en la zona, así ''rellenando'' poco a poco las cicatrices y hundimientos, además de renovar por completo la piel tratada. </w:t>
      </w:r>
    </w:p>
    <w:p w:rsidR="00000000" w:rsidDel="00000000" w:rsidP="00000000" w:rsidRDefault="00000000" w:rsidRPr="00000000" w14:paraId="000001FE">
      <w:pPr>
        <w:jc w:val="both"/>
        <w:rPr>
          <w:highlight w:val="white"/>
        </w:rPr>
      </w:pPr>
      <w:r w:rsidDel="00000000" w:rsidR="00000000" w:rsidRPr="00000000">
        <w:rPr>
          <w:highlight w:val="white"/>
          <w:rtl w:val="0"/>
        </w:rPr>
        <w:t xml:space="preserve">Con el láser no quemamos la piel y tras el tratamiento no quedan secuelas. La recuperación suele ser mucho más rápida que con el láser CO2 o tratamientos alternativos. Por microperforaciones que hacemos, la piel produce plasma que rellena estas perforaciones y hace que la piel regenere mejor y se ponga mucho más brillante y elástica. Siempre se necesitan varias sesiones, nosotros solemos comentar de 2 a 4, sin embargo puede variar en función al estado de la piel y la gravedad del caso.</w:t>
      </w:r>
    </w:p>
    <w:p w:rsidR="00000000" w:rsidDel="00000000" w:rsidP="00000000" w:rsidRDefault="00000000" w:rsidRPr="00000000" w14:paraId="000001FF">
      <w:pPr>
        <w:jc w:val="both"/>
        <w:rPr>
          <w:highlight w:val="white"/>
        </w:rPr>
      </w:pPr>
      <w:r w:rsidDel="00000000" w:rsidR="00000000" w:rsidRPr="00000000">
        <w:rPr>
          <w:rtl w:val="0"/>
        </w:rPr>
      </w:r>
    </w:p>
    <w:p w:rsidR="00000000" w:rsidDel="00000000" w:rsidP="00000000" w:rsidRDefault="00000000" w:rsidRPr="00000000" w14:paraId="00000200">
      <w:pPr>
        <w:jc w:val="both"/>
        <w:rPr>
          <w:highlight w:val="white"/>
        </w:rPr>
      </w:pPr>
      <w:r w:rsidDel="00000000" w:rsidR="00000000" w:rsidRPr="00000000">
        <w:rPr>
          <w:highlight w:val="white"/>
          <w:rtl w:val="0"/>
        </w:rPr>
        <w:t xml:space="preserve">Previamente a las sesiones, nuestro especialista ha de hacer una valoración completa de la zona, analizar correctamente todas las características de la misma y de las cicatrices, y en base a ello poder elaborar un curso de tratamiento, post tratamiento, parámetros y obviamente, presupuesto, de manera totalmente personalizada a usted.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11" w:sz="0" w:val="none"/>
          <w:right w:color="auto" w:space="0" w:sz="0" w:val="none"/>
          <w:between w:color="auto" w:space="0" w:sz="0" w:val="none"/>
        </w:pBdr>
        <w:shd w:fill="ffffff" w:val="clear"/>
        <w:jc w:val="both"/>
        <w:rPr>
          <w:rFonts w:ascii="Amatic SC" w:cs="Amatic SC" w:eastAsia="Amatic SC" w:hAnsi="Amatic SC"/>
          <w:sz w:val="38"/>
          <w:szCs w:val="38"/>
          <w:shd w:fill="d5a6bd"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20"/>
          <w:szCs w:val="20"/>
          <w:highlight w:val="yellow"/>
          <w:rtl w:val="0"/>
        </w:rPr>
        <w:t xml:space="preserve">50 EUR </w:t>
      </w:r>
      <w:r w:rsidDel="00000000" w:rsidR="00000000" w:rsidRPr="00000000">
        <w:rPr>
          <w:rtl w:val="0"/>
        </w:rPr>
      </w:r>
    </w:p>
    <w:p w:rsidR="00000000" w:rsidDel="00000000" w:rsidP="00000000" w:rsidRDefault="00000000" w:rsidRPr="00000000" w14:paraId="00000203">
      <w:pPr>
        <w:pStyle w:val="Title"/>
        <w:rPr>
          <w:sz w:val="58"/>
          <w:szCs w:val="58"/>
        </w:rPr>
      </w:pPr>
      <w:bookmarkStart w:colFirst="0" w:colLast="0" w:name="_clhgv9xnivda" w:id="53"/>
      <w:bookmarkEnd w:id="53"/>
      <w:r w:rsidDel="00000000" w:rsidR="00000000" w:rsidRPr="00000000">
        <w:rPr>
          <w:sz w:val="38"/>
          <w:szCs w:val="38"/>
          <w:shd w:fill="d5a6bd" w:val="clear"/>
          <w:rtl w:val="0"/>
        </w:rPr>
        <w:t xml:space="preserve">DEPILACIÓN</w:t>
      </w:r>
      <w:r w:rsidDel="00000000" w:rsidR="00000000" w:rsidRPr="00000000">
        <w:rPr>
          <w:rtl w:val="0"/>
        </w:rPr>
      </w:r>
    </w:p>
    <w:p w:rsidR="00000000" w:rsidDel="00000000" w:rsidP="00000000" w:rsidRDefault="00000000" w:rsidRPr="00000000" w14:paraId="00000204">
      <w:pPr>
        <w:rPr>
          <w:sz w:val="24"/>
          <w:szCs w:val="24"/>
          <w:highlight w:val="white"/>
        </w:rPr>
      </w:pPr>
      <w:r w:rsidDel="00000000" w:rsidR="00000000" w:rsidRPr="00000000">
        <w:rPr>
          <w:sz w:val="24"/>
          <w:szCs w:val="24"/>
          <w:highlight w:val="white"/>
          <w:rtl w:val="0"/>
        </w:rPr>
        <w:t xml:space="preserve">La depilación que nosotros realizamos con láser de neodimio con la máquina SP Dynamis de Fotona, eso nos permite hacer la depilación más fuerte y más profunda que la fotodepilación con Diodo o Alejandrita, esto nos permite trabajar tanto en los vellos más morenos como en los más rubios así como tal pieles muy blancas y muy morenas. Además el tratamiento con nosotros es menos doloroso a comparación, el láser nos ayuda enfriando la superficie con la presión de agua fría para mejor la comodidad  </w:t>
      </w:r>
    </w:p>
    <w:p w:rsidR="00000000" w:rsidDel="00000000" w:rsidP="00000000" w:rsidRDefault="00000000" w:rsidRPr="00000000" w14:paraId="00000205">
      <w:pPr>
        <w:rPr>
          <w:sz w:val="24"/>
          <w:szCs w:val="24"/>
          <w:highlight w:val="white"/>
        </w:rPr>
      </w:pPr>
      <w:r w:rsidDel="00000000" w:rsidR="00000000" w:rsidRPr="00000000">
        <w:rPr>
          <w:sz w:val="24"/>
          <w:szCs w:val="24"/>
          <w:highlight w:val="white"/>
          <w:rtl w:val="0"/>
        </w:rPr>
        <w:t xml:space="preserve">Trabajamos casi pelo a pelo, esto hace que el número de sesiones a comparación del láser diodo se reduzca a la mitad, destacando también que el láser no daña la piel, no deja manchas y es totalmente seguro para la piel.</w:t>
      </w:r>
    </w:p>
    <w:p w:rsidR="00000000" w:rsidDel="00000000" w:rsidP="00000000" w:rsidRDefault="00000000" w:rsidRPr="00000000" w14:paraId="00000206">
      <w:pPr>
        <w:rPr>
          <w:sz w:val="24"/>
          <w:szCs w:val="24"/>
          <w:highlight w:val="white"/>
        </w:rPr>
      </w:pPr>
      <w:r w:rsidDel="00000000" w:rsidR="00000000" w:rsidRPr="00000000">
        <w:rPr>
          <w:sz w:val="24"/>
          <w:szCs w:val="24"/>
          <w:highlight w:val="white"/>
          <w:rtl w:val="0"/>
        </w:rPr>
        <w:t xml:space="preserve">Para este tratamiento tenemos precios estipulados aproximados, pero la invitamos a realizar una consulta gratuita en nuestro centro para valorar la cantidad de vello que usted tenga y poder realizar un presupuesto más ajustado. </w:t>
        <w:br w:type="textWrapping"/>
        <w:t xml:space="preserve">Le explicamos un poco como funciona la depilacion laser- </w:t>
      </w:r>
    </w:p>
    <w:p w:rsidR="00000000" w:rsidDel="00000000" w:rsidP="00000000" w:rsidRDefault="00000000" w:rsidRPr="00000000" w14:paraId="00000207">
      <w:pPr>
        <w:rPr>
          <w:sz w:val="24"/>
          <w:szCs w:val="24"/>
          <w:shd w:fill="fff2cc" w:val="clear"/>
        </w:rPr>
      </w:pPr>
      <w:r w:rsidDel="00000000" w:rsidR="00000000" w:rsidRPr="00000000">
        <w:rPr>
          <w:sz w:val="24"/>
          <w:szCs w:val="24"/>
          <w:shd w:fill="fff2cc" w:val="clear"/>
          <w:rtl w:val="0"/>
        </w:rPr>
        <w:t xml:space="preserve">Le comentamos que es totalmente normal que, después de su sesión de depilación láser Fotona (Nd:YAG), aún vea vello.</w:t>
      </w:r>
    </w:p>
    <w:p w:rsidR="00000000" w:rsidDel="00000000" w:rsidP="00000000" w:rsidRDefault="00000000" w:rsidRPr="00000000" w14:paraId="00000208">
      <w:pPr>
        <w:rPr>
          <w:sz w:val="24"/>
          <w:szCs w:val="24"/>
          <w:shd w:fill="fff2cc" w:val="clear"/>
        </w:rPr>
      </w:pPr>
      <w:r w:rsidDel="00000000" w:rsidR="00000000" w:rsidRPr="00000000">
        <w:rPr>
          <w:sz w:val="24"/>
          <w:szCs w:val="24"/>
          <w:shd w:fill="fff2cc" w:val="clear"/>
          <w:rtl w:val="0"/>
        </w:rPr>
        <w:t xml:space="preserve">El láser actúa debilitando el folículo desde la raíz, pero el pelo no se cae en el momento. Ese vello tratado se desprenderá solo en los próximos días, generalmente entre 10 a 20 días después de la sesión.</w:t>
      </w:r>
    </w:p>
    <w:p w:rsidR="00000000" w:rsidDel="00000000" w:rsidP="00000000" w:rsidRDefault="00000000" w:rsidRPr="00000000" w14:paraId="00000209">
      <w:pPr>
        <w:rPr>
          <w:sz w:val="24"/>
          <w:szCs w:val="24"/>
          <w:shd w:fill="fff2cc" w:val="clear"/>
        </w:rPr>
      </w:pPr>
      <w:r w:rsidDel="00000000" w:rsidR="00000000" w:rsidRPr="00000000">
        <w:rPr>
          <w:sz w:val="24"/>
          <w:szCs w:val="24"/>
          <w:shd w:fill="fff2cc" w:val="clear"/>
          <w:rtl w:val="0"/>
        </w:rPr>
        <w:t xml:space="preserve">También es habitual observar algunos puntitos negros en la piel: eso simplemente es el pelo ya dañado que queda retenido en el poro antes de ser eliminado por el cuerpo. No está creciendo, y será expulsado naturalmente.</w:t>
      </w:r>
    </w:p>
    <w:p w:rsidR="00000000" w:rsidDel="00000000" w:rsidP="00000000" w:rsidRDefault="00000000" w:rsidRPr="00000000" w14:paraId="0000020A">
      <w:pPr>
        <w:rPr>
          <w:sz w:val="24"/>
          <w:szCs w:val="24"/>
          <w:shd w:fill="fff2cc" w:val="clear"/>
        </w:rPr>
      </w:pPr>
      <w:r w:rsidDel="00000000" w:rsidR="00000000" w:rsidRPr="00000000">
        <w:rPr>
          <w:sz w:val="24"/>
          <w:szCs w:val="24"/>
          <w:shd w:fill="fff2cc" w:val="clear"/>
          <w:rtl w:val="0"/>
        </w:rPr>
        <w:t xml:space="preserve">Además, tenga en cuenta que el láser solo actúa sobre los pelos que están en fase de crecimiento activo. Por eso se necesitan varias sesiones para tratar todo el vello progresivamente.</w:t>
      </w:r>
    </w:p>
    <w:p w:rsidR="00000000" w:rsidDel="00000000" w:rsidP="00000000" w:rsidRDefault="00000000" w:rsidRPr="00000000" w14:paraId="0000020B">
      <w:pPr>
        <w:rPr>
          <w:sz w:val="24"/>
          <w:szCs w:val="24"/>
          <w:shd w:fill="fff2cc" w:val="clear"/>
        </w:rPr>
      </w:pPr>
      <w:r w:rsidDel="00000000" w:rsidR="00000000" w:rsidRPr="00000000">
        <w:rPr>
          <w:sz w:val="24"/>
          <w:szCs w:val="24"/>
          <w:shd w:fill="fff2cc" w:val="clear"/>
          <w:rtl w:val="0"/>
        </w:rPr>
        <w:t xml:space="preserve">Estamos aquí para acompañarle en todo el proceso. Ante cualquier duda, no dude en consultarnos 😊”</w:t>
        <w:br w:type="textWrapping"/>
        <w:br w:type="textWrapping"/>
        <w:br w:type="textWrapping"/>
      </w:r>
      <w:r w:rsidDel="00000000" w:rsidR="00000000" w:rsidRPr="00000000">
        <w:rPr>
          <w:rtl w:val="0"/>
        </w:rPr>
        <w:t xml:space="preserve">mas info abajo</w:t>
      </w:r>
      <w:r w:rsidDel="00000000" w:rsidR="00000000" w:rsidRPr="00000000">
        <w:rPr>
          <w:sz w:val="24"/>
          <w:szCs w:val="24"/>
          <w:shd w:fill="fff2cc" w:val="clear"/>
          <w:rtl w:val="0"/>
        </w:rPr>
        <w:br w:type="textWrapping"/>
        <w:br w:type="textWrapping"/>
        <w:br w:type="textWrapping"/>
      </w:r>
    </w:p>
    <w:p w:rsidR="00000000" w:rsidDel="00000000" w:rsidP="00000000" w:rsidRDefault="00000000" w:rsidRPr="00000000" w14:paraId="0000020C">
      <w:pPr>
        <w:rPr>
          <w:sz w:val="24"/>
          <w:szCs w:val="24"/>
          <w:shd w:fill="fff2cc" w:val="clear"/>
        </w:rPr>
      </w:pPr>
      <w:r w:rsidDel="00000000" w:rsidR="00000000" w:rsidRPr="00000000">
        <w:rPr>
          <w:sz w:val="24"/>
          <w:szCs w:val="24"/>
          <w:shd w:fill="fff2cc" w:val="clear"/>
          <w:rtl w:val="0"/>
        </w:rPr>
        <w:t xml:space="preserve">➡️ No aplicamos cremas ni productos en la piel antes de la sesión, porque esas sustancias pueden actuar como barrera y disminuir la eficacia del láser al penetrar en el folículo piloso.</w:t>
      </w:r>
    </w:p>
    <w:p w:rsidR="00000000" w:rsidDel="00000000" w:rsidP="00000000" w:rsidRDefault="00000000" w:rsidRPr="00000000" w14:paraId="0000020D">
      <w:pPr>
        <w:rPr>
          <w:sz w:val="24"/>
          <w:szCs w:val="24"/>
          <w:shd w:fill="fff2cc" w:val="clear"/>
        </w:rPr>
      </w:pPr>
      <w:r w:rsidDel="00000000" w:rsidR="00000000" w:rsidRPr="00000000">
        <w:rPr>
          <w:sz w:val="24"/>
          <w:szCs w:val="24"/>
          <w:shd w:fill="fff2cc" w:val="clear"/>
          <w:rtl w:val="0"/>
        </w:rPr>
        <w:t xml:space="preserve">➡️ Tampoco pedimos afeitar antes, ya que nuestro láser necesita ‘ver’ y detectar el vello visible sobre la piel para poder transmitir la energía hasta la raíz. Si el pelo está afeitado o muy corto, el láser no alcanza a dirigir correctamente el calor hacia el folículo, y el tratamiento pierde efectividad.</w:t>
      </w:r>
    </w:p>
    <w:p w:rsidR="00000000" w:rsidDel="00000000" w:rsidP="00000000" w:rsidRDefault="00000000" w:rsidRPr="00000000" w14:paraId="0000020E">
      <w:pPr>
        <w:rPr>
          <w:sz w:val="24"/>
          <w:szCs w:val="24"/>
          <w:shd w:fill="fff2cc" w:val="clear"/>
        </w:rPr>
      </w:pPr>
      <w:r w:rsidDel="00000000" w:rsidR="00000000" w:rsidRPr="00000000">
        <w:rPr>
          <w:sz w:val="24"/>
          <w:szCs w:val="24"/>
          <w:shd w:fill="fff2cc" w:val="clear"/>
          <w:rtl w:val="0"/>
        </w:rPr>
        <w:t xml:space="preserve">En resumen:</w:t>
      </w:r>
    </w:p>
    <w:p w:rsidR="00000000" w:rsidDel="00000000" w:rsidP="00000000" w:rsidRDefault="00000000" w:rsidRPr="00000000" w14:paraId="0000020F">
      <w:pPr>
        <w:rPr>
          <w:sz w:val="24"/>
          <w:szCs w:val="24"/>
          <w:shd w:fill="fff2cc" w:val="clear"/>
        </w:rPr>
      </w:pPr>
      <w:r w:rsidDel="00000000" w:rsidR="00000000" w:rsidRPr="00000000">
        <w:rPr>
          <w:rFonts w:ascii="Arial Unicode MS" w:cs="Arial Unicode MS" w:eastAsia="Arial Unicode MS" w:hAnsi="Arial Unicode MS"/>
          <w:sz w:val="24"/>
          <w:szCs w:val="24"/>
          <w:shd w:fill="fff2cc" w:val="clear"/>
          <w:rtl w:val="0"/>
        </w:rPr>
        <w:t xml:space="preserve">✅ Cuanto más visible el vello (sin ser excesivamente largo), mejor capta el láser.</w:t>
      </w:r>
    </w:p>
    <w:p w:rsidR="00000000" w:rsidDel="00000000" w:rsidP="00000000" w:rsidRDefault="00000000" w:rsidRPr="00000000" w14:paraId="00000210">
      <w:pPr>
        <w:rPr>
          <w:sz w:val="24"/>
          <w:szCs w:val="24"/>
          <w:shd w:fill="fff2cc" w:val="clear"/>
        </w:rPr>
      </w:pPr>
      <w:r w:rsidDel="00000000" w:rsidR="00000000" w:rsidRPr="00000000">
        <w:rPr>
          <w:rFonts w:ascii="Arial Unicode MS" w:cs="Arial Unicode MS" w:eastAsia="Arial Unicode MS" w:hAnsi="Arial Unicode MS"/>
          <w:sz w:val="24"/>
          <w:szCs w:val="24"/>
          <w:shd w:fill="fff2cc" w:val="clear"/>
          <w:rtl w:val="0"/>
        </w:rPr>
        <w:t xml:space="preserve">✅ Cuanto más limpio esté el poro (sin cremas ni bloqueos), más profunda y eficaz es la acción.</w:t>
      </w:r>
    </w:p>
    <w:p w:rsidR="00000000" w:rsidDel="00000000" w:rsidP="00000000" w:rsidRDefault="00000000" w:rsidRPr="00000000" w14:paraId="00000211">
      <w:pPr>
        <w:rPr>
          <w:sz w:val="24"/>
          <w:szCs w:val="24"/>
          <w:shd w:fill="fff2cc" w:val="clear"/>
        </w:rPr>
      </w:pPr>
      <w:r w:rsidDel="00000000" w:rsidR="00000000" w:rsidRPr="00000000">
        <w:rPr>
          <w:sz w:val="24"/>
          <w:szCs w:val="24"/>
          <w:shd w:fill="fff2cc" w:val="clear"/>
          <w:rtl w:val="0"/>
        </w:rPr>
        <w:t xml:space="preserve">Por eso, nuestra forma de trabajar garantiza mejores resultados con la tecnología Fotona.❤️</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sz w:val="20"/>
          <w:szCs w:val="20"/>
          <w:highlight w:val="yellow"/>
          <w:rtl w:val="0"/>
        </w:rPr>
        <w:t xml:space="preserve">GRATIS</w:t>
      </w:r>
    </w:p>
    <w:p w:rsidR="00000000" w:rsidDel="00000000" w:rsidP="00000000" w:rsidRDefault="00000000" w:rsidRPr="00000000" w14:paraId="00000215">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sz w:val="20"/>
          <w:szCs w:val="20"/>
          <w:highlight w:val="yellow"/>
          <w:rtl w:val="0"/>
        </w:rPr>
        <w:br w:type="textWrapping"/>
        <w:br w:type="textWrapping"/>
        <w:br w:type="textWrapping"/>
        <w:br w:type="textWrapping"/>
        <w:br w:type="textWrapping"/>
        <w:br w:type="textWrapping"/>
      </w:r>
    </w:p>
    <w:p w:rsidR="00000000" w:rsidDel="00000000" w:rsidP="00000000" w:rsidRDefault="00000000" w:rsidRPr="00000000" w14:paraId="0000021C">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11" w:sz="0" w:val="none"/>
          <w:right w:color="auto" w:space="0" w:sz="0" w:val="none"/>
          <w:between w:color="auto" w:space="0" w:sz="0" w:val="none"/>
        </w:pBd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1E">
      <w:pPr>
        <w:rPr>
          <w:shd w:fill="f9cb9c" w:val="clea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21F">
      <w:pPr>
        <w:rPr>
          <w:shd w:fill="f9cb9c" w:val="clear"/>
        </w:rPr>
      </w:pPr>
      <w:r w:rsidDel="00000000" w:rsidR="00000000" w:rsidRPr="00000000">
        <w:rPr>
          <w:shd w:fill="f9cb9c" w:val="clear"/>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20">
      <w:pPr>
        <w:pStyle w:val="Title"/>
        <w:rPr>
          <w:sz w:val="38"/>
          <w:szCs w:val="38"/>
          <w:shd w:fill="f9cb9c" w:val="clear"/>
        </w:rPr>
      </w:pPr>
      <w:bookmarkStart w:colFirst="0" w:colLast="0" w:name="_ph35pkl6frts" w:id="54"/>
      <w:bookmarkEnd w:id="54"/>
      <w:r w:rsidDel="00000000" w:rsidR="00000000" w:rsidRPr="00000000">
        <w:rPr>
          <w:sz w:val="38"/>
          <w:szCs w:val="38"/>
          <w:shd w:fill="f9cb9c" w:val="clear"/>
          <w:rtl w:val="0"/>
        </w:rPr>
        <w:t xml:space="preserve">ONICOMICOSIS</w:t>
      </w:r>
    </w:p>
    <w:p w:rsidR="00000000" w:rsidDel="00000000" w:rsidP="00000000" w:rsidRDefault="00000000" w:rsidRPr="00000000" w14:paraId="00000221">
      <w:pPr>
        <w:rPr>
          <w:highlight w:val="white"/>
        </w:rPr>
      </w:pPr>
      <w:r w:rsidDel="00000000" w:rsidR="00000000" w:rsidRPr="00000000">
        <w:rPr>
          <w:rtl w:val="0"/>
        </w:rPr>
      </w:r>
    </w:p>
    <w:p w:rsidR="00000000" w:rsidDel="00000000" w:rsidP="00000000" w:rsidRDefault="00000000" w:rsidRPr="00000000" w14:paraId="00000222">
      <w:pPr>
        <w:pStyle w:val="Title"/>
        <w:jc w:val="both"/>
        <w:rPr>
          <w:sz w:val="22"/>
          <w:szCs w:val="22"/>
          <w:highlight w:val="white"/>
        </w:rPr>
      </w:pPr>
      <w:bookmarkStart w:colFirst="0" w:colLast="0" w:name="_q8g0nuterdcm" w:id="55"/>
      <w:bookmarkEnd w:id="55"/>
      <w:r w:rsidDel="00000000" w:rsidR="00000000" w:rsidRPr="00000000">
        <w:rPr>
          <w:sz w:val="22"/>
          <w:szCs w:val="22"/>
          <w:highlight w:val="white"/>
          <w:rtl w:val="0"/>
        </w:rPr>
        <w:t xml:space="preserve">Trabajamos con láseres Fotona</w:t>
      </w:r>
      <w:r w:rsidDel="00000000" w:rsidR="00000000" w:rsidRPr="00000000">
        <w:rPr>
          <w:sz w:val="22"/>
          <w:szCs w:val="22"/>
          <w:highlight w:val="white"/>
          <w:rtl w:val="0"/>
        </w:rPr>
        <w:t xml:space="preserve">, lo que nos permite realizar este tratamiento en cualquier tipo de piel, época del año y de forma totalmente segura para la piel, sin quemaduras, daños o efectos secundarios. Es un tratamiento indoloro y de los más efectivos en infección fúngica (96% de eficacia)</w:t>
      </w:r>
    </w:p>
    <w:p w:rsidR="00000000" w:rsidDel="00000000" w:rsidP="00000000" w:rsidRDefault="00000000" w:rsidRPr="00000000" w14:paraId="00000223">
      <w:pPr>
        <w:jc w:val="both"/>
        <w:rPr>
          <w:highlight w:val="white"/>
        </w:rPr>
      </w:pPr>
      <w:r w:rsidDel="00000000" w:rsidR="00000000" w:rsidRPr="00000000">
        <w:rPr>
          <w:rtl w:val="0"/>
        </w:rPr>
      </w:r>
    </w:p>
    <w:p w:rsidR="00000000" w:rsidDel="00000000" w:rsidP="00000000" w:rsidRDefault="00000000" w:rsidRPr="00000000" w14:paraId="00000224">
      <w:pPr>
        <w:jc w:val="both"/>
        <w:rPr>
          <w:highlight w:val="white"/>
        </w:rPr>
      </w:pPr>
      <w:r w:rsidDel="00000000" w:rsidR="00000000" w:rsidRPr="00000000">
        <w:rPr>
          <w:highlight w:val="white"/>
          <w:rtl w:val="0"/>
        </w:rPr>
        <w:t xml:space="preserve">El láser actúa matando el hongo desarrollado y activo, además de trabajar con las esporas del mismo tanto en la uña como en la piel circundante. No genera dolor ni requiere anestesia, pero puede ser algo molesto por el calentamiento de los tejidos. Siempre trabajamos en todas las uñas y ambos pies sin excepción por el mismo tema de las esporas, lo cual requerirá en casi todos los casos, varias sesiones para un correcto resultado. </w:t>
        <w:br w:type="textWrapping"/>
      </w:r>
    </w:p>
    <w:p w:rsidR="00000000" w:rsidDel="00000000" w:rsidP="00000000" w:rsidRDefault="00000000" w:rsidRPr="00000000" w14:paraId="00000225">
      <w:pPr>
        <w:jc w:val="both"/>
        <w:rPr>
          <w:highlight w:val="white"/>
        </w:rPr>
      </w:pPr>
      <w:r w:rsidDel="00000000" w:rsidR="00000000" w:rsidRPr="00000000">
        <w:rPr>
          <w:highlight w:val="white"/>
          <w:rtl w:val="0"/>
        </w:rPr>
        <w:t xml:space="preserve">En el caso de las uñas de los pies, nuestros doctores previamente tienen que hacer una valoración previa para determinar el estado actual de los pies y la fase en la que están los hongos. Tras ello le podrá comentar el número de sesiones necesario en su caso y el presupuesto para ello, además de explicar en qué consiste el tratamiento personalizado ofrecido. </w:t>
      </w:r>
    </w:p>
    <w:p w:rsidR="00000000" w:rsidDel="00000000" w:rsidP="00000000" w:rsidRDefault="00000000" w:rsidRPr="00000000" w14:paraId="00000226">
      <w:pPr>
        <w:jc w:val="both"/>
        <w:rPr>
          <w:highlight w:val="white"/>
        </w:rPr>
      </w:pPr>
      <w:r w:rsidDel="00000000" w:rsidR="00000000" w:rsidRPr="00000000">
        <w:rPr>
          <w:highlight w:val="white"/>
          <w:rtl w:val="0"/>
        </w:rPr>
        <w:t xml:space="preserve">En la consulta, hacemos revisión de las manos para ver que no estén afectadas por las esporas de los hongos</w:t>
      </w:r>
    </w:p>
    <w:p w:rsidR="00000000" w:rsidDel="00000000" w:rsidP="00000000" w:rsidRDefault="00000000" w:rsidRPr="00000000" w14:paraId="00000227">
      <w:pPr>
        <w:jc w:val="both"/>
        <w:rPr>
          <w:highlight w:val="white"/>
        </w:rPr>
      </w:pPr>
      <w:r w:rsidDel="00000000" w:rsidR="00000000" w:rsidRPr="00000000">
        <w:rPr>
          <w:rtl w:val="0"/>
        </w:rPr>
      </w:r>
    </w:p>
    <w:p w:rsidR="00000000" w:rsidDel="00000000" w:rsidP="00000000" w:rsidRDefault="00000000" w:rsidRPr="00000000" w14:paraId="00000228">
      <w:pPr>
        <w:jc w:val="both"/>
        <w:rPr>
          <w:highlight w:val="white"/>
        </w:rPr>
      </w:pPr>
      <w:r w:rsidDel="00000000" w:rsidR="00000000" w:rsidRPr="00000000">
        <w:rPr>
          <w:rtl w:val="0"/>
        </w:rPr>
      </w:r>
    </w:p>
    <w:p w:rsidR="00000000" w:rsidDel="00000000" w:rsidP="00000000" w:rsidRDefault="00000000" w:rsidRPr="00000000" w14:paraId="00000229">
      <w:pPr>
        <w:jc w:val="both"/>
        <w:rPr>
          <w:sz w:val="26"/>
          <w:szCs w:val="26"/>
          <w:highlight w:val="white"/>
        </w:rPr>
      </w:pPr>
      <w:r w:rsidDel="00000000" w:rsidR="00000000" w:rsidRPr="00000000">
        <w:rPr>
          <w:highlight w:val="white"/>
          <w:rtl w:val="0"/>
        </w:rPr>
        <w:t xml:space="preserve">Tras ello, si desea, el mismo día puede realizar la sesión (100€- 150€) </w: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11" w:sz="0" w:val="none"/>
          <w:right w:color="auto" w:space="0" w:sz="0" w:val="none"/>
          <w:between w:color="auto" w:space="0" w:sz="0" w:val="none"/>
        </w:pBdr>
        <w:shd w:fill="ffffff" w:val="clear"/>
        <w:jc w:val="both"/>
        <w:rPr>
          <w:sz w:val="26"/>
          <w:szCs w:val="26"/>
        </w:rPr>
      </w:pPr>
      <w:r w:rsidDel="00000000" w:rsidR="00000000" w:rsidRPr="00000000">
        <w:rPr>
          <w:sz w:val="20"/>
          <w:szCs w:val="20"/>
          <w:highlight w:val="yellow"/>
          <w:rtl w:val="0"/>
        </w:rPr>
        <w:t xml:space="preserve">50 EUR + ANALIZADOR + SPF MEDICO MESOESTETIC</w:t>
      </w:r>
      <w:r w:rsidDel="00000000" w:rsidR="00000000" w:rsidRPr="00000000">
        <w:rPr>
          <w:rtl w:val="0"/>
        </w:rPr>
      </w:r>
    </w:p>
    <w:p w:rsidR="00000000" w:rsidDel="00000000" w:rsidP="00000000" w:rsidRDefault="00000000" w:rsidRPr="00000000" w14:paraId="0000022B">
      <w:pPr>
        <w:jc w:val="both"/>
        <w:rPr>
          <w:sz w:val="26"/>
          <w:szCs w:val="26"/>
        </w:rPr>
      </w:pPr>
      <w:r w:rsidDel="00000000" w:rsidR="00000000" w:rsidRPr="00000000">
        <w:rPr>
          <w:rtl w:val="0"/>
        </w:rPr>
      </w:r>
    </w:p>
    <w:p w:rsidR="00000000" w:rsidDel="00000000" w:rsidP="00000000" w:rsidRDefault="00000000" w:rsidRPr="00000000" w14:paraId="0000022C">
      <w:pPr>
        <w:jc w:val="both"/>
        <w:rPr>
          <w:sz w:val="26"/>
          <w:szCs w:val="26"/>
        </w:rPr>
      </w:pPr>
      <w:r w:rsidDel="00000000" w:rsidR="00000000" w:rsidRPr="00000000">
        <w:rPr>
          <w:rtl w:val="0"/>
        </w:rPr>
      </w:r>
    </w:p>
    <w:p w:rsidR="00000000" w:rsidDel="00000000" w:rsidP="00000000" w:rsidRDefault="00000000" w:rsidRPr="00000000" w14:paraId="0000022D">
      <w:pPr>
        <w:jc w:val="both"/>
        <w:rPr>
          <w:sz w:val="26"/>
          <w:szCs w:val="26"/>
        </w:rPr>
      </w:pPr>
      <w:r w:rsidDel="00000000" w:rsidR="00000000" w:rsidRPr="00000000">
        <w:rPr>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2E">
      <w:pPr>
        <w:pStyle w:val="Title"/>
        <w:jc w:val="both"/>
        <w:rPr>
          <w:sz w:val="38"/>
          <w:szCs w:val="38"/>
          <w:shd w:fill="b6d7a8" w:val="clear"/>
        </w:rPr>
      </w:pPr>
      <w:bookmarkStart w:colFirst="0" w:colLast="0" w:name="_hvznid8olzcs" w:id="56"/>
      <w:bookmarkEnd w:id="56"/>
      <w:r w:rsidDel="00000000" w:rsidR="00000000" w:rsidRPr="00000000">
        <w:rPr>
          <w:sz w:val="38"/>
          <w:szCs w:val="38"/>
          <w:shd w:fill="b6d7a8" w:val="clear"/>
          <w:rtl w:val="0"/>
        </w:rPr>
        <w:t xml:space="preserve">NIGHT LASE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highlight w:val="white"/>
        </w:rPr>
      </w:pPr>
      <w:r w:rsidDel="00000000" w:rsidR="00000000" w:rsidRPr="00000000">
        <w:rPr>
          <w:highlight w:val="white"/>
          <w:rtl w:val="0"/>
        </w:rPr>
        <w:t xml:space="preserve">El tratamiento se realiza con láser Fotona SP Dynamis, un láser médico que no daña los tejidos y trabaja en este caso de manera no invasiva.</w:t>
      </w:r>
    </w:p>
    <w:p w:rsidR="00000000" w:rsidDel="00000000" w:rsidP="00000000" w:rsidRDefault="00000000" w:rsidRPr="00000000" w14:paraId="00000231">
      <w:pPr>
        <w:rPr>
          <w:highlight w:val="white"/>
        </w:rPr>
      </w:pPr>
      <w:r w:rsidDel="00000000" w:rsidR="00000000" w:rsidRPr="00000000">
        <w:rPr>
          <w:highlight w:val="white"/>
          <w:rtl w:val="0"/>
        </w:rPr>
        <w:t xml:space="preserve">Los ronquidos y apnea de sueño se producen cuando en la uvula, garganta, laringe y campanilla, hay una cierta flacidez, que al estar acostado produce un taponamiento al respirar. Esto hace que al cruzarse los tejidos haya ronquido, o incluso un parón en la respiración durante 1 min o más, y muchas veces provoca migrañas a la mañana siguiente, dificultad al dormirse, e incomodidad de los que duermen con la persona, entre otras cosas.</w:t>
      </w:r>
    </w:p>
    <w:p w:rsidR="00000000" w:rsidDel="00000000" w:rsidP="00000000" w:rsidRDefault="00000000" w:rsidRPr="00000000" w14:paraId="00000232">
      <w:pPr>
        <w:rPr>
          <w:highlight w:val="white"/>
        </w:rPr>
      </w:pPr>
      <w:r w:rsidDel="00000000" w:rsidR="00000000" w:rsidRPr="00000000">
        <w:rPr>
          <w:rtl w:val="0"/>
        </w:rPr>
      </w:r>
    </w:p>
    <w:p w:rsidR="00000000" w:rsidDel="00000000" w:rsidP="00000000" w:rsidRDefault="00000000" w:rsidRPr="00000000" w14:paraId="00000233">
      <w:pPr>
        <w:rPr>
          <w:color w:val="ffff00"/>
          <w:highlight w:val="white"/>
        </w:rPr>
      </w:pPr>
      <w:r w:rsidDel="00000000" w:rsidR="00000000" w:rsidRPr="00000000">
        <w:rPr>
          <w:highlight w:val="white"/>
          <w:rtl w:val="0"/>
        </w:rPr>
        <w:t xml:space="preserve">La flacidez puede ser producida por muchos factores como la edad, genética, malos hábitos, aumento del peso, enfermedades, pérdida de elastina, mala alimentación,etc.</w:t>
      </w:r>
      <w:r w:rsidDel="00000000" w:rsidR="00000000" w:rsidRPr="00000000">
        <w:rPr>
          <w:rtl w:val="0"/>
        </w:rPr>
      </w:r>
    </w:p>
    <w:p w:rsidR="00000000" w:rsidDel="00000000" w:rsidP="00000000" w:rsidRDefault="00000000" w:rsidRPr="00000000" w14:paraId="00000234">
      <w:pPr>
        <w:rPr>
          <w:highlight w:val="white"/>
        </w:rPr>
      </w:pPr>
      <w:r w:rsidDel="00000000" w:rsidR="00000000" w:rsidRPr="00000000">
        <w:rPr>
          <w:highlight w:val="white"/>
          <w:rtl w:val="0"/>
        </w:rPr>
        <w:t xml:space="preserve">Con el láser podemos tratar actualmente lo que la cirugía no puede, qué son los tendones y los tejidos de la laringe, y úvula. Lo que hace el láser es mediante calentamiento interno y uniforme de los tejidos, encoger los tendones de la zona, y con ello hacer como un ¨lifting¨ de toda la zona, permitiendo una apertura para la respiración.</w:t>
      </w:r>
    </w:p>
    <w:p w:rsidR="00000000" w:rsidDel="00000000" w:rsidP="00000000" w:rsidRDefault="00000000" w:rsidRPr="00000000" w14:paraId="00000235">
      <w:pPr>
        <w:rPr>
          <w:highlight w:val="white"/>
        </w:rPr>
      </w:pPr>
      <w:r w:rsidDel="00000000" w:rsidR="00000000" w:rsidRPr="00000000">
        <w:rPr>
          <w:rtl w:val="0"/>
        </w:rPr>
      </w:r>
    </w:p>
    <w:p w:rsidR="00000000" w:rsidDel="00000000" w:rsidP="00000000" w:rsidRDefault="00000000" w:rsidRPr="00000000" w14:paraId="00000236">
      <w:pPr>
        <w:rPr>
          <w:highlight w:val="white"/>
        </w:rPr>
      </w:pPr>
      <w:r w:rsidDel="00000000" w:rsidR="00000000" w:rsidRPr="00000000">
        <w:rPr>
          <w:highlight w:val="white"/>
          <w:rtl w:val="0"/>
        </w:rPr>
        <w:t xml:space="preserve">Siempre son necesarias varias sesiones, se compone de un curso de 2 a 5 sesiones, cuántas exactamente, va a depender de muchas características a tener en cuenta que valoran nuestros médicos, y de la gravedad del caso. Si que es cierto que a partir de la 1ra sesión, se nota un cambio y mejoría, tanto para el paciente como para la persona con la que pueden estar durmiendo.</w:t>
      </w:r>
    </w:p>
    <w:p w:rsidR="00000000" w:rsidDel="00000000" w:rsidP="00000000" w:rsidRDefault="00000000" w:rsidRPr="00000000" w14:paraId="00000237">
      <w:pPr>
        <w:rPr>
          <w:highlight w:val="white"/>
        </w:rPr>
      </w:pPr>
      <w:r w:rsidDel="00000000" w:rsidR="00000000" w:rsidRPr="00000000">
        <w:rPr>
          <w:rtl w:val="0"/>
        </w:rPr>
      </w:r>
    </w:p>
    <w:p w:rsidR="00000000" w:rsidDel="00000000" w:rsidP="00000000" w:rsidRDefault="00000000" w:rsidRPr="00000000" w14:paraId="00000238">
      <w:pPr>
        <w:rPr>
          <w:highlight w:val="white"/>
        </w:rPr>
      </w:pPr>
      <w:r w:rsidDel="00000000" w:rsidR="00000000" w:rsidRPr="00000000">
        <w:rPr>
          <w:highlight w:val="white"/>
          <w:rtl w:val="0"/>
        </w:rPr>
        <w:t xml:space="preserve">No hay un precio cerrado para ello ya que es un tratamiento muy complejo que requiere varias </w:t>
      </w:r>
      <w:r w:rsidDel="00000000" w:rsidR="00000000" w:rsidRPr="00000000">
        <w:rPr>
          <w:highlight w:val="white"/>
          <w:rtl w:val="0"/>
        </w:rPr>
        <w:t xml:space="preserve">manipulas</w:t>
      </w:r>
      <w:r w:rsidDel="00000000" w:rsidR="00000000" w:rsidRPr="00000000">
        <w:rPr>
          <w:highlight w:val="white"/>
          <w:rtl w:val="0"/>
        </w:rPr>
        <w:t xml:space="preserve"> y configuración individual del láser para cada paciente.</w:t>
      </w:r>
    </w:p>
    <w:p w:rsidR="00000000" w:rsidDel="00000000" w:rsidP="00000000" w:rsidRDefault="00000000" w:rsidRPr="00000000" w14:paraId="00000239">
      <w:pPr>
        <w:rPr>
          <w:highlight w:val="white"/>
        </w:rPr>
      </w:pPr>
      <w:r w:rsidDel="00000000" w:rsidR="00000000" w:rsidRPr="00000000">
        <w:rPr>
          <w:highlight w:val="white"/>
          <w:rtl w:val="0"/>
        </w:rPr>
        <w:t xml:space="preserve">(si insisten en precios diles que no sabes si va a ser 300-400-500-600… pero 700 o 1000 no es). Es un tratamiento médico y solo médico, así que un médico tiene que valorar todo.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highlight w:val="yellow"/>
        </w:rPr>
      </w:pPr>
      <w:r w:rsidDel="00000000" w:rsidR="00000000" w:rsidRPr="00000000">
        <w:rPr>
          <w:highlight w:val="yellow"/>
          <w:rtl w:val="0"/>
        </w:rPr>
        <w:t xml:space="preserve">Consulta de pago - 50 EUR</w:t>
      </w:r>
    </w:p>
    <w:p w:rsidR="00000000" w:rsidDel="00000000" w:rsidP="00000000" w:rsidRDefault="00000000" w:rsidRPr="00000000" w14:paraId="0000023C">
      <w:pPr>
        <w:pBdr>
          <w:top w:color="auto" w:space="0" w:sz="0" w:val="none"/>
          <w:left w:color="auto" w:space="0" w:sz="0" w:val="none"/>
          <w:bottom w:color="auto" w:space="11" w:sz="0" w:val="none"/>
          <w:right w:color="auto" w:space="0" w:sz="0" w:val="none"/>
          <w:between w:color="auto" w:space="0" w:sz="0" w:val="none"/>
        </w:pBdr>
        <w:shd w:fill="ffffff" w:val="clear"/>
        <w:jc w:val="both"/>
        <w:rPr>
          <w:sz w:val="24"/>
          <w:szCs w:val="24"/>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pStyle w:val="Title"/>
        <w:jc w:val="both"/>
        <w:rPr>
          <w:b w:val="1"/>
          <w:sz w:val="36"/>
          <w:szCs w:val="36"/>
          <w:shd w:fill="d5a6bd" w:val="clear"/>
        </w:rPr>
      </w:pPr>
      <w:bookmarkStart w:colFirst="0" w:colLast="0" w:name="_akb0pzhfj8b9" w:id="57"/>
      <w:bookmarkEnd w:id="57"/>
      <w:r w:rsidDel="00000000" w:rsidR="00000000" w:rsidRPr="00000000">
        <w:rPr>
          <w:b w:val="1"/>
          <w:sz w:val="36"/>
          <w:szCs w:val="36"/>
          <w:shd w:fill="d5a6bd" w:val="clear"/>
          <w:rtl w:val="0"/>
        </w:rPr>
        <w:t xml:space="preserve">INYECCIONES</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sz w:val="24"/>
          <w:szCs w:val="24"/>
          <w:highlight w:val="white"/>
        </w:rPr>
      </w:pPr>
      <w:r w:rsidDel="00000000" w:rsidR="00000000" w:rsidRPr="00000000">
        <w:rPr>
          <w:sz w:val="24"/>
          <w:szCs w:val="24"/>
          <w:highlight w:val="white"/>
          <w:rtl w:val="0"/>
        </w:rPr>
        <w:t xml:space="preserve">Tenemos tratamiento de inyecciones de todo tipo para cualquier zona facial y tema a tratar. Hacemos ácido hialurónico, fillers, botox, inductores de colágeno, rinomodelación, vitaminas, marcación facial, etc.</w:t>
      </w:r>
    </w:p>
    <w:p w:rsidR="00000000" w:rsidDel="00000000" w:rsidP="00000000" w:rsidRDefault="00000000" w:rsidRPr="00000000" w14:paraId="00000241">
      <w:pPr>
        <w:jc w:val="both"/>
        <w:rPr>
          <w:sz w:val="24"/>
          <w:szCs w:val="24"/>
          <w:highlight w:val="white"/>
        </w:rPr>
      </w:pPr>
      <w:r w:rsidDel="00000000" w:rsidR="00000000" w:rsidRPr="00000000">
        <w:rPr>
          <w:rtl w:val="0"/>
        </w:rPr>
      </w:r>
    </w:p>
    <w:p w:rsidR="00000000" w:rsidDel="00000000" w:rsidP="00000000" w:rsidRDefault="00000000" w:rsidRPr="00000000" w14:paraId="00000242">
      <w:pPr>
        <w:jc w:val="both"/>
        <w:rPr>
          <w:sz w:val="24"/>
          <w:szCs w:val="24"/>
          <w:highlight w:val="white"/>
        </w:rPr>
      </w:pPr>
      <w:r w:rsidDel="00000000" w:rsidR="00000000" w:rsidRPr="00000000">
        <w:rPr>
          <w:sz w:val="24"/>
          <w:szCs w:val="24"/>
          <w:highlight w:val="white"/>
          <w:rtl w:val="0"/>
        </w:rPr>
        <w:t xml:space="preserve">Todas las inyecciones se realizan con productos con certificación de UE y de alta gama, además de sBuer administrados por un médico colegiado y licenciado con más de 15 años de experiencia. En el tratamiento, viene incluida la anestesia para la zona tratada.</w:t>
      </w:r>
    </w:p>
    <w:p w:rsidR="00000000" w:rsidDel="00000000" w:rsidP="00000000" w:rsidRDefault="00000000" w:rsidRPr="00000000" w14:paraId="00000243">
      <w:pP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Previamente al tratamiento, se realiza una breve consulta con la doctora para conocer las zonas que desea tratar, historial médico, características la zona, resultados a conseguir, para confirmar el precio exacto, ml necesarios y asesorarle del post tratamiento/cuidados.</w:t>
      </w:r>
    </w:p>
    <w:p w:rsidR="00000000" w:rsidDel="00000000" w:rsidP="00000000" w:rsidRDefault="00000000" w:rsidRPr="00000000" w14:paraId="00000244">
      <w:pPr>
        <w:spacing w:after="240" w:before="240" w:lineRule="auto"/>
        <w:jc w:val="both"/>
        <w:rPr>
          <w:sz w:val="20"/>
          <w:szCs w:val="20"/>
          <w:highlight w:val="yellow"/>
        </w:rPr>
      </w:pPr>
      <w:r w:rsidDel="00000000" w:rsidR="00000000" w:rsidRPr="00000000">
        <w:rPr>
          <w:rFonts w:ascii="Roboto" w:cs="Roboto" w:eastAsia="Roboto" w:hAnsi="Roboto"/>
          <w:sz w:val="24"/>
          <w:szCs w:val="24"/>
          <w:rtl w:val="0"/>
        </w:rPr>
        <w:t xml:space="preserve"> </w:t>
      </w:r>
      <w:r w:rsidDel="00000000" w:rsidR="00000000" w:rsidRPr="00000000">
        <w:rPr>
          <w:sz w:val="20"/>
          <w:szCs w:val="20"/>
          <w:highlight w:val="yellow"/>
          <w:rtl w:val="0"/>
        </w:rPr>
        <w:t xml:space="preserve">GRATIS</w:t>
      </w:r>
      <w:r w:rsidDel="00000000" w:rsidR="00000000" w:rsidRPr="00000000">
        <w:rPr>
          <w:rtl w:val="0"/>
        </w:rPr>
      </w:r>
    </w:p>
    <w:p w:rsidR="00000000" w:rsidDel="00000000" w:rsidP="00000000" w:rsidRDefault="00000000" w:rsidRPr="00000000" w14:paraId="00000245">
      <w:pPr>
        <w:pStyle w:val="Title"/>
        <w:rPr>
          <w:sz w:val="46"/>
          <w:szCs w:val="46"/>
        </w:rPr>
      </w:pPr>
      <w:bookmarkStart w:colFirst="0" w:colLast="0" w:name="_xsf03sgh9p5t" w:id="58"/>
      <w:bookmarkEnd w:id="58"/>
      <w:r w:rsidDel="00000000" w:rsidR="00000000" w:rsidRPr="00000000">
        <w:rPr>
          <w:b w:val="1"/>
          <w:sz w:val="34"/>
          <w:szCs w:val="34"/>
          <w:u w:val="single"/>
          <w:rtl w:val="0"/>
        </w:rPr>
        <w:t xml:space="preserve">BOTOX AXILAS</w:t>
      </w:r>
      <w:r w:rsidDel="00000000" w:rsidR="00000000" w:rsidRPr="00000000">
        <w:rPr>
          <w:rtl w:val="0"/>
        </w:rPr>
      </w:r>
    </w:p>
    <w:p w:rsidR="00000000" w:rsidDel="00000000" w:rsidP="00000000" w:rsidRDefault="00000000" w:rsidRPr="00000000" w14:paraId="000002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5" w:firstLine="0"/>
        <w:rPr>
          <w:rFonts w:ascii="Roboto" w:cs="Roboto" w:eastAsia="Roboto" w:hAnsi="Roboto"/>
          <w:sz w:val="24"/>
          <w:szCs w:val="24"/>
          <w:highlight w:val="white"/>
        </w:rPr>
      </w:pPr>
      <w:r w:rsidDel="00000000" w:rsidR="00000000" w:rsidRPr="00000000">
        <w:rPr>
          <w:sz w:val="24"/>
          <w:szCs w:val="24"/>
          <w:highlight w:val="white"/>
          <w:rtl w:val="0"/>
        </w:rPr>
        <w:t xml:space="preserve">El tratamiento consiste en la inyección de Botox (toxina botulínica tipo A) en las axilas para bloquear temporalmente los nervios que estimulan las glándulas sudoríparas, reduciendo así la producción de sudor. Se puede realizar en cualquier época del año, además de que no tiene tiempo de recuperación ni daños secundarios.</w:t>
      </w:r>
      <w:r w:rsidDel="00000000" w:rsidR="00000000" w:rsidRPr="00000000">
        <w:rPr>
          <w:rtl w:val="0"/>
        </w:rPr>
      </w:r>
    </w:p>
    <w:p w:rsidR="00000000" w:rsidDel="00000000" w:rsidP="00000000" w:rsidRDefault="00000000" w:rsidRPr="00000000" w14:paraId="000002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5" w:firstLine="0"/>
        <w:rPr>
          <w:sz w:val="24"/>
          <w:szCs w:val="24"/>
          <w:highlight w:val="white"/>
        </w:rPr>
      </w:pPr>
      <w:r w:rsidDel="00000000" w:rsidR="00000000" w:rsidRPr="00000000">
        <w:rPr>
          <w:sz w:val="24"/>
          <w:szCs w:val="24"/>
          <w:highlight w:val="white"/>
          <w:rtl w:val="0"/>
        </w:rPr>
        <w:t xml:space="preserve">Previamente realizamos una consulta médica personalizada, con la doctora especializada en este tratamiento; se evalúa en complejidad su caso, zonas a tratar, la gravedad real del problema, historial clínico, etc - y en base a todo esto la doctora le adapta el tratamiento, cantidad de producto, revisiones, y obviamente el presupuesto a usted!</w:t>
      </w:r>
    </w:p>
    <w:p w:rsidR="00000000" w:rsidDel="00000000" w:rsidP="00000000" w:rsidRDefault="00000000" w:rsidRPr="00000000" w14:paraId="000002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5" w:firstLine="0"/>
        <w:rPr>
          <w:rFonts w:ascii="Roboto" w:cs="Roboto" w:eastAsia="Roboto" w:hAnsi="Roboto"/>
          <w:sz w:val="24"/>
          <w:szCs w:val="24"/>
          <w:highlight w:val="white"/>
        </w:rPr>
      </w:pPr>
      <w:r w:rsidDel="00000000" w:rsidR="00000000" w:rsidRPr="00000000">
        <w:rPr>
          <w:sz w:val="24"/>
          <w:szCs w:val="24"/>
          <w:highlight w:val="white"/>
          <w:rtl w:val="0"/>
        </w:rPr>
        <w:t xml:space="preserve">Esta consulta médica es gratuita!</w:t>
      </w: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4A">
      <w:pPr>
        <w:pStyle w:val="Title"/>
        <w:rPr>
          <w:sz w:val="32"/>
          <w:szCs w:val="32"/>
          <w:shd w:fill="fff2cc" w:val="clear"/>
        </w:rPr>
      </w:pPr>
      <w:bookmarkStart w:colFirst="0" w:colLast="0" w:name="_rj3q5y99hvno" w:id="59"/>
      <w:bookmarkEnd w:id="59"/>
      <w:r w:rsidDel="00000000" w:rsidR="00000000" w:rsidRPr="00000000">
        <w:rPr>
          <w:sz w:val="40"/>
          <w:szCs w:val="40"/>
          <w:shd w:fill="93c47d" w:val="clear"/>
          <w:rtl w:val="0"/>
        </w:rPr>
        <w:t xml:space="preserve">RESEÑAS GOOGLE</w:t>
      </w:r>
      <w:r w:rsidDel="00000000" w:rsidR="00000000" w:rsidRPr="00000000">
        <w:rPr>
          <w:shd w:fill="93c47d" w:val="clear"/>
          <w:rtl w:val="0"/>
        </w:rPr>
        <w:t xml:space="preserve"> </w:t>
        <w:br w:type="textWrapping"/>
      </w:r>
      <w:r w:rsidDel="00000000" w:rsidR="00000000" w:rsidRPr="00000000">
        <w:rPr>
          <w:rtl w:val="0"/>
        </w:rPr>
      </w:r>
    </w:p>
    <w:p w:rsidR="00000000" w:rsidDel="00000000" w:rsidP="00000000" w:rsidRDefault="00000000" w:rsidRPr="00000000" w14:paraId="0000024B">
      <w:pPr>
        <w:rPr>
          <w:sz w:val="24"/>
          <w:szCs w:val="24"/>
          <w:shd w:fill="f9cb9c" w:val="clear"/>
        </w:rPr>
      </w:pPr>
      <w:r w:rsidDel="00000000" w:rsidR="00000000" w:rsidRPr="00000000">
        <w:rPr>
          <w:sz w:val="24"/>
          <w:szCs w:val="24"/>
          <w:rtl w:val="0"/>
        </w:rPr>
        <w:br w:type="textWrapping"/>
        <w:t xml:space="preserve">Bu</w:t>
      </w:r>
      <w:r w:rsidDel="00000000" w:rsidR="00000000" w:rsidRPr="00000000">
        <w:rPr>
          <w:sz w:val="24"/>
          <w:szCs w:val="24"/>
          <w:highlight w:val="white"/>
          <w:rtl w:val="0"/>
        </w:rPr>
        <w:t xml:space="preserve">enos días XXXXX, Somos Centro Médico IMPULS, </w:t>
        <w:br w:type="textWrapping"/>
        <w:br w:type="textWrapping"/>
      </w:r>
      <w:r w:rsidDel="00000000" w:rsidR="00000000" w:rsidRPr="00000000">
        <w:rPr>
          <w:sz w:val="24"/>
          <w:szCs w:val="24"/>
          <w:shd w:fill="f9cb9c" w:val="clear"/>
          <w:rtl w:val="0"/>
        </w:rPr>
        <w:t xml:space="preserve">¡Gracias por compartir su experiencia con nosotros! Nos alegra mucho saber que quedó satisfecha/o con el trato recibido. Su confianza y satisfacción son nuestra mayor prioridad. Si necesita algo más o tiene preguntas, no dude en comunicarse con nosotros. Estamos aquí para servirle! 😊 </w:t>
        <w:br w:type="textWrapping"/>
        <w:br w:type="textWrapping"/>
        <w:t xml:space="preserve">MAS HUMANO </w:t>
      </w:r>
    </w:p>
    <w:p w:rsidR="00000000" w:rsidDel="00000000" w:rsidP="00000000" w:rsidRDefault="00000000" w:rsidRPr="00000000" w14:paraId="0000024C">
      <w:pPr>
        <w:rPr>
          <w:sz w:val="24"/>
          <w:szCs w:val="24"/>
          <w:highlight w:val="white"/>
        </w:rPr>
      </w:pPr>
      <w:r w:rsidDel="00000000" w:rsidR="00000000" w:rsidRPr="00000000">
        <w:rPr>
          <w:sz w:val="24"/>
          <w:szCs w:val="24"/>
          <w:highlight w:val="white"/>
          <w:rtl w:val="0"/>
        </w:rPr>
        <w:br w:type="textWrapping"/>
        <w:t xml:space="preserve">Nos haría mucha ilusión, si pudiera dejarnos una reseña de su experiencia en la clínica, así ayudarnos a ser aún mejores con cada día, y poder ayudar a otras personas a escoger un lugar para sus tratamientos!</w:t>
      </w:r>
    </w:p>
    <w:p w:rsidR="00000000" w:rsidDel="00000000" w:rsidP="00000000" w:rsidRDefault="00000000" w:rsidRPr="00000000" w14:paraId="0000024D">
      <w:pPr>
        <w:rPr>
          <w:sz w:val="24"/>
          <w:szCs w:val="24"/>
          <w:highlight w:val="white"/>
        </w:rPr>
      </w:pPr>
      <w:r w:rsidDel="00000000" w:rsidR="00000000" w:rsidRPr="00000000">
        <w:rPr>
          <w:rtl w:val="0"/>
        </w:rPr>
      </w:r>
    </w:p>
    <w:p w:rsidR="00000000" w:rsidDel="00000000" w:rsidP="00000000" w:rsidRDefault="00000000" w:rsidRPr="00000000" w14:paraId="0000024E">
      <w:pPr>
        <w:rPr>
          <w:sz w:val="24"/>
          <w:szCs w:val="24"/>
          <w:highlight w:val="white"/>
        </w:rPr>
      </w:pPr>
      <w:r w:rsidDel="00000000" w:rsidR="00000000" w:rsidRPr="00000000">
        <w:rPr>
          <w:sz w:val="24"/>
          <w:szCs w:val="24"/>
          <w:highlight w:val="white"/>
          <w:rtl w:val="0"/>
        </w:rPr>
        <w:t xml:space="preserve">Le dejo el link directo: </w:t>
      </w:r>
      <w:hyperlink r:id="rId17">
        <w:r w:rsidDel="00000000" w:rsidR="00000000" w:rsidRPr="00000000">
          <w:rPr>
            <w:color w:val="1155cc"/>
            <w:sz w:val="24"/>
            <w:szCs w:val="24"/>
            <w:highlight w:val="white"/>
            <w:u w:val="single"/>
            <w:rtl w:val="0"/>
          </w:rPr>
          <w:t xml:space="preserve">https://g.page/r/CfdIF-cGUGDNEB0/review</w:t>
        </w:r>
      </w:hyperlink>
      <w:r w:rsidDel="00000000" w:rsidR="00000000" w:rsidRPr="00000000">
        <w:rPr>
          <w:sz w:val="24"/>
          <w:szCs w:val="24"/>
          <w:highlight w:val="white"/>
          <w:rtl w:val="0"/>
        </w:rPr>
        <w:t xml:space="preserve"> (BCN) </w:t>
        <w:br w:type="textWrapping"/>
        <w:t xml:space="preserve">                                    </w:t>
      </w:r>
      <w:hyperlink r:id="rId18">
        <w:r w:rsidDel="00000000" w:rsidR="00000000" w:rsidRPr="00000000">
          <w:rPr>
            <w:color w:val="1155cc"/>
            <w:sz w:val="24"/>
            <w:szCs w:val="24"/>
            <w:highlight w:val="white"/>
            <w:u w:val="single"/>
            <w:rtl w:val="0"/>
          </w:rPr>
          <w:t xml:space="preserve">https://g.page/r/CdCNmp7N4tRbEB0/review</w:t>
        </w:r>
      </w:hyperlink>
      <w:r w:rsidDel="00000000" w:rsidR="00000000" w:rsidRPr="00000000">
        <w:rPr>
          <w:sz w:val="24"/>
          <w:szCs w:val="24"/>
          <w:highlight w:val="white"/>
          <w:rtl w:val="0"/>
        </w:rPr>
        <w:t xml:space="preserve"> ( TRG)</w:t>
      </w:r>
    </w:p>
    <w:p w:rsidR="00000000" w:rsidDel="00000000" w:rsidP="00000000" w:rsidRDefault="00000000" w:rsidRPr="00000000" w14:paraId="0000024F">
      <w:pPr>
        <w:rPr>
          <w:sz w:val="24"/>
          <w:szCs w:val="24"/>
          <w:highlight w:val="white"/>
        </w:rPr>
      </w:pPr>
      <w:r w:rsidDel="00000000" w:rsidR="00000000" w:rsidRPr="00000000">
        <w:rPr>
          <w:sz w:val="24"/>
          <w:szCs w:val="24"/>
          <w:highlight w:val="white"/>
          <w:rtl w:val="0"/>
        </w:rPr>
        <w:t xml:space="preserve">Muchas gracias de antemano, y cualquier duda o consulta a realizar, estamos siempre encantados de recibirle!</w:t>
      </w:r>
    </w:p>
    <w:p w:rsidR="00000000" w:rsidDel="00000000" w:rsidP="00000000" w:rsidRDefault="00000000" w:rsidRPr="00000000" w14:paraId="00000250">
      <w:pPr>
        <w:rPr>
          <w:sz w:val="24"/>
          <w:szCs w:val="24"/>
          <w:highlight w:val="white"/>
        </w:rPr>
      </w:pPr>
      <w:r w:rsidDel="00000000" w:rsidR="00000000" w:rsidRPr="00000000">
        <w:rPr>
          <w:rtl w:val="0"/>
        </w:rPr>
      </w:r>
    </w:p>
    <w:p w:rsidR="00000000" w:rsidDel="00000000" w:rsidP="00000000" w:rsidRDefault="00000000" w:rsidRPr="00000000" w14:paraId="00000251">
      <w:pPr>
        <w:rPr>
          <w:highlight w:val="white"/>
        </w:rPr>
      </w:pPr>
      <w:r w:rsidDel="00000000" w:rsidR="00000000" w:rsidRPr="00000000">
        <w:rPr>
          <w:sz w:val="24"/>
          <w:szCs w:val="24"/>
          <w:highlight w:val="white"/>
          <w:rtl w:val="0"/>
        </w:rPr>
        <w:t xml:space="preserve">Tenga feliz día 🍀 </w:t>
      </w:r>
      <w:r w:rsidDel="00000000" w:rsidR="00000000" w:rsidRPr="00000000">
        <w:rPr>
          <w:rtl w:val="0"/>
        </w:rPr>
      </w:r>
    </w:p>
    <w:p w:rsidR="00000000" w:rsidDel="00000000" w:rsidP="00000000" w:rsidRDefault="00000000" w:rsidRPr="00000000" w14:paraId="00000252">
      <w:pPr>
        <w:jc w:val="both"/>
        <w:rPr>
          <w:highlight w:val="white"/>
        </w:rPr>
      </w:pPr>
      <w:r w:rsidDel="00000000" w:rsidR="00000000" w:rsidRPr="00000000">
        <w:rPr>
          <w:rtl w:val="0"/>
        </w:rPr>
      </w:r>
    </w:p>
    <w:p w:rsidR="00000000" w:rsidDel="00000000" w:rsidP="00000000" w:rsidRDefault="00000000" w:rsidRPr="00000000" w14:paraId="00000253">
      <w:pPr>
        <w:jc w:val="both"/>
        <w:rPr>
          <w:highlight w:val="white"/>
        </w:rPr>
      </w:pPr>
      <w:r w:rsidDel="00000000" w:rsidR="00000000" w:rsidRPr="00000000">
        <w:rPr>
          <w:highlight w:val="white"/>
          <w:rtl w:val="0"/>
        </w:rPr>
        <w:t xml:space="preserve">Si quiere aprovechar estos bonos y darte algún otro tratamiento, cuidado y mimo, háganos saber, lo tenemos todo: </w:t>
      </w:r>
    </w:p>
    <w:p w:rsidR="00000000" w:rsidDel="00000000" w:rsidP="00000000" w:rsidRDefault="00000000" w:rsidRPr="00000000" w14:paraId="00000254">
      <w:pPr>
        <w:jc w:val="both"/>
        <w:rPr>
          <w:highlight w:val="white"/>
        </w:rPr>
      </w:pPr>
      <w:r w:rsidDel="00000000" w:rsidR="00000000" w:rsidRPr="00000000">
        <w:rPr>
          <w:rtl w:val="0"/>
        </w:rPr>
      </w:r>
    </w:p>
    <w:p w:rsidR="00000000" w:rsidDel="00000000" w:rsidP="00000000" w:rsidRDefault="00000000" w:rsidRPr="00000000" w14:paraId="00000255">
      <w:pPr>
        <w:jc w:val="both"/>
        <w:rPr>
          <w:highlight w:val="white"/>
        </w:rPr>
      </w:pPr>
      <w:r w:rsidDel="00000000" w:rsidR="00000000" w:rsidRPr="00000000">
        <w:rPr>
          <w:highlight w:val="white"/>
          <w:rtl w:val="0"/>
        </w:rPr>
        <w:t xml:space="preserve">- Limpieza Hydrafacial + Peeling</w:t>
      </w:r>
    </w:p>
    <w:p w:rsidR="00000000" w:rsidDel="00000000" w:rsidP="00000000" w:rsidRDefault="00000000" w:rsidRPr="00000000" w14:paraId="00000256">
      <w:pPr>
        <w:jc w:val="both"/>
        <w:rPr>
          <w:highlight w:val="white"/>
        </w:rPr>
      </w:pPr>
      <w:r w:rsidDel="00000000" w:rsidR="00000000" w:rsidRPr="00000000">
        <w:rPr>
          <w:highlight w:val="white"/>
          <w:rtl w:val="0"/>
        </w:rPr>
        <w:t xml:space="preserve">- Depilación definitiva con láser Neodimio</w:t>
      </w:r>
    </w:p>
    <w:p w:rsidR="00000000" w:rsidDel="00000000" w:rsidP="00000000" w:rsidRDefault="00000000" w:rsidRPr="00000000" w14:paraId="00000257">
      <w:pPr>
        <w:jc w:val="both"/>
        <w:rPr>
          <w:highlight w:val="white"/>
        </w:rPr>
      </w:pPr>
      <w:r w:rsidDel="00000000" w:rsidR="00000000" w:rsidRPr="00000000">
        <w:rPr>
          <w:highlight w:val="white"/>
          <w:rtl w:val="0"/>
        </w:rPr>
        <w:t xml:space="preserve">- Lifting facial y rejuvenecimiento FOTONA 4DM  </w:t>
      </w:r>
    </w:p>
    <w:p w:rsidR="00000000" w:rsidDel="00000000" w:rsidP="00000000" w:rsidRDefault="00000000" w:rsidRPr="00000000" w14:paraId="00000258">
      <w:pPr>
        <w:jc w:val="both"/>
        <w:rPr>
          <w:highlight w:val="white"/>
        </w:rPr>
      </w:pPr>
      <w:r w:rsidDel="00000000" w:rsidR="00000000" w:rsidRPr="00000000">
        <w:rPr>
          <w:highlight w:val="white"/>
          <w:rtl w:val="0"/>
        </w:rPr>
        <w:t xml:space="preserve">- Peeling láser Fotona 2D</w:t>
      </w:r>
    </w:p>
    <w:p w:rsidR="00000000" w:rsidDel="00000000" w:rsidP="00000000" w:rsidRDefault="00000000" w:rsidRPr="00000000" w14:paraId="00000259">
      <w:pPr>
        <w:jc w:val="both"/>
        <w:rPr>
          <w:highlight w:val="white"/>
        </w:rPr>
      </w:pPr>
      <w:r w:rsidDel="00000000" w:rsidR="00000000" w:rsidRPr="00000000">
        <w:rPr>
          <w:highlight w:val="white"/>
          <w:rtl w:val="0"/>
        </w:rPr>
        <w:t xml:space="preserve">- Rejuvenecimiento cutáneo StarWalker</w:t>
      </w:r>
    </w:p>
    <w:p w:rsidR="00000000" w:rsidDel="00000000" w:rsidP="00000000" w:rsidRDefault="00000000" w:rsidRPr="00000000" w14:paraId="0000025A">
      <w:pPr>
        <w:jc w:val="both"/>
        <w:rPr>
          <w:highlight w:val="white"/>
        </w:rPr>
      </w:pPr>
      <w:r w:rsidDel="00000000" w:rsidR="00000000" w:rsidRPr="00000000">
        <w:rPr>
          <w:highlight w:val="white"/>
          <w:rtl w:val="0"/>
        </w:rPr>
        <w:t xml:space="preserve">- Tratamiento de pigmentación y lesiones cutáneas</w:t>
      </w:r>
    </w:p>
    <w:p w:rsidR="00000000" w:rsidDel="00000000" w:rsidP="00000000" w:rsidRDefault="00000000" w:rsidRPr="00000000" w14:paraId="0000025B">
      <w:pPr>
        <w:jc w:val="both"/>
        <w:rPr>
          <w:highlight w:val="white"/>
        </w:rPr>
      </w:pPr>
      <w:r w:rsidDel="00000000" w:rsidR="00000000" w:rsidRPr="00000000">
        <w:rPr>
          <w:highlight w:val="white"/>
          <w:rtl w:val="0"/>
        </w:rPr>
        <w:t xml:space="preserve">- Etc.</w:t>
      </w:r>
    </w:p>
    <w:p w:rsidR="00000000" w:rsidDel="00000000" w:rsidP="00000000" w:rsidRDefault="00000000" w:rsidRPr="00000000" w14:paraId="0000025C">
      <w:pPr>
        <w:jc w:val="both"/>
        <w:rPr>
          <w:highlight w:val="white"/>
        </w:rPr>
      </w:pPr>
      <w:r w:rsidDel="00000000" w:rsidR="00000000" w:rsidRPr="00000000">
        <w:rPr>
          <w:rtl w:val="0"/>
        </w:rPr>
      </w:r>
    </w:p>
    <w:p w:rsidR="00000000" w:rsidDel="00000000" w:rsidP="00000000" w:rsidRDefault="00000000" w:rsidRPr="00000000" w14:paraId="0000025D">
      <w:pPr>
        <w:jc w:val="both"/>
        <w:rPr>
          <w:highlight w:val="white"/>
        </w:rPr>
      </w:pPr>
      <w:r w:rsidDel="00000000" w:rsidR="00000000" w:rsidRPr="00000000">
        <w:rPr>
          <w:highlight w:val="white"/>
          <w:rtl w:val="0"/>
        </w:rPr>
        <w:t xml:space="preserve">¡Esperamos poder darle la bienvenida de nuevo!</w:t>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sz w:val="10"/>
          <w:szCs w:val="10"/>
          <w:highlight w:val="yellow"/>
        </w:rPr>
      </w:pPr>
      <w:r w:rsidDel="00000000" w:rsidR="00000000" w:rsidRPr="00000000">
        <w:rPr>
          <w:sz w:val="10"/>
          <w:szCs w:val="10"/>
          <w:highlight w:val="yellow"/>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60">
      <w:pPr>
        <w:pStyle w:val="Title"/>
        <w:rPr>
          <w:b w:val="1"/>
          <w:sz w:val="36"/>
          <w:szCs w:val="36"/>
          <w:highlight w:val="yellow"/>
        </w:rPr>
      </w:pPr>
      <w:bookmarkStart w:colFirst="0" w:colLast="0" w:name="_n2lan4oam5cw" w:id="60"/>
      <w:bookmarkEnd w:id="60"/>
      <w:r w:rsidDel="00000000" w:rsidR="00000000" w:rsidRPr="00000000">
        <w:rPr>
          <w:b w:val="1"/>
          <w:sz w:val="36"/>
          <w:szCs w:val="36"/>
          <w:highlight w:val="yellow"/>
          <w:rtl w:val="0"/>
        </w:rPr>
        <w:t xml:space="preserve">MENSAJE FEEDBACK</w:t>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highlight w:val="white"/>
        </w:rPr>
      </w:pPr>
      <w:r w:rsidDel="00000000" w:rsidR="00000000" w:rsidRPr="00000000">
        <w:rPr>
          <w:highlight w:val="white"/>
          <w:rtl w:val="0"/>
        </w:rPr>
        <w:t xml:space="preserve">👋 Buenas tardes XXX, soy manager de la Clínica IMPULS  </w:t>
      </w:r>
    </w:p>
    <w:p w:rsidR="00000000" w:rsidDel="00000000" w:rsidP="00000000" w:rsidRDefault="00000000" w:rsidRPr="00000000" w14:paraId="00000263">
      <w:pPr>
        <w:jc w:val="both"/>
        <w:rPr>
          <w:highlight w:val="white"/>
        </w:rPr>
      </w:pPr>
      <w:r w:rsidDel="00000000" w:rsidR="00000000" w:rsidRPr="00000000">
        <w:rPr>
          <w:rtl w:val="0"/>
        </w:rPr>
      </w:r>
    </w:p>
    <w:p w:rsidR="00000000" w:rsidDel="00000000" w:rsidP="00000000" w:rsidRDefault="00000000" w:rsidRPr="00000000" w14:paraId="00000264">
      <w:pPr>
        <w:jc w:val="both"/>
        <w:rPr>
          <w:highlight w:val="white"/>
        </w:rPr>
      </w:pPr>
      <w:r w:rsidDel="00000000" w:rsidR="00000000" w:rsidRPr="00000000">
        <w:rPr>
          <w:rFonts w:ascii="Arial Unicode MS" w:cs="Arial Unicode MS" w:eastAsia="Arial Unicode MS" w:hAnsi="Arial Unicode MS"/>
          <w:highlight w:val="white"/>
          <w:rtl w:val="0"/>
        </w:rPr>
        <w:t xml:space="preserve">Ha asistido hoy a la visita con la Dra Katerina, para consulta médica sobre láser para ✅ Eliminación de lesiones cutáneas con Fotona.</w:t>
      </w:r>
    </w:p>
    <w:p w:rsidR="00000000" w:rsidDel="00000000" w:rsidP="00000000" w:rsidRDefault="00000000" w:rsidRPr="00000000" w14:paraId="00000265">
      <w:pPr>
        <w:numPr>
          <w:ilvl w:val="0"/>
          <w:numId w:val="14"/>
        </w:numPr>
        <w:spacing w:after="0" w:afterAutospacing="0"/>
        <w:ind w:left="720" w:hanging="360"/>
        <w:jc w:val="both"/>
        <w:rPr>
          <w:highlight w:val="white"/>
        </w:rPr>
      </w:pPr>
      <w:r w:rsidDel="00000000" w:rsidR="00000000" w:rsidRPr="00000000">
        <w:rPr>
          <w:highlight w:val="white"/>
          <w:rtl w:val="0"/>
        </w:rPr>
        <w:t xml:space="preserve">Nos gustaría saber ¿Cómo ha ido todo?¿Ha estado cómoda/o con la Dra?</w:t>
      </w:r>
    </w:p>
    <w:p w:rsidR="00000000" w:rsidDel="00000000" w:rsidP="00000000" w:rsidRDefault="00000000" w:rsidRPr="00000000" w14:paraId="00000266">
      <w:pPr>
        <w:numPr>
          <w:ilvl w:val="0"/>
          <w:numId w:val="14"/>
        </w:numPr>
        <w:spacing w:before="0" w:beforeAutospacing="0"/>
        <w:ind w:left="720" w:hanging="360"/>
        <w:jc w:val="both"/>
        <w:rPr>
          <w:highlight w:val="white"/>
        </w:rPr>
      </w:pPr>
      <w:r w:rsidDel="00000000" w:rsidR="00000000" w:rsidRPr="00000000">
        <w:rPr>
          <w:highlight w:val="white"/>
          <w:rtl w:val="0"/>
        </w:rPr>
        <w:t xml:space="preserve">Si hay alguna duda o pregunta, estamos a su disposición! 😊</w:t>
      </w:r>
    </w:p>
    <w:p w:rsidR="00000000" w:rsidDel="00000000" w:rsidP="00000000" w:rsidRDefault="00000000" w:rsidRPr="00000000" w14:paraId="00000267">
      <w:pPr>
        <w:jc w:val="both"/>
        <w:rPr>
          <w:highlight w:val="white"/>
        </w:rPr>
      </w:pPr>
      <w:r w:rsidDel="00000000" w:rsidR="00000000" w:rsidRPr="00000000">
        <w:rPr>
          <w:rtl w:val="0"/>
        </w:rPr>
      </w:r>
    </w:p>
    <w:p w:rsidR="00000000" w:rsidDel="00000000" w:rsidP="00000000" w:rsidRDefault="00000000" w:rsidRPr="00000000" w14:paraId="00000268">
      <w:pPr>
        <w:jc w:val="both"/>
        <w:rPr>
          <w:highlight w:val="white"/>
        </w:rPr>
      </w:pPr>
      <w:r w:rsidDel="00000000" w:rsidR="00000000" w:rsidRPr="00000000">
        <w:rPr>
          <w:highlight w:val="white"/>
          <w:rtl w:val="0"/>
        </w:rPr>
        <w:t xml:space="preserve">*¿Han podido comentarle sobre el sistema de bonus especiales?*</w:t>
      </w:r>
    </w:p>
    <w:p w:rsidR="00000000" w:rsidDel="00000000" w:rsidP="00000000" w:rsidRDefault="00000000" w:rsidRPr="00000000" w14:paraId="00000269">
      <w:pPr>
        <w:jc w:val="both"/>
        <w:rPr>
          <w:highlight w:val="white"/>
        </w:rPr>
      </w:pPr>
      <w:r w:rsidDel="00000000" w:rsidR="00000000" w:rsidRPr="00000000">
        <w:rPr>
          <w:rtl w:val="0"/>
        </w:rPr>
      </w:r>
    </w:p>
    <w:p w:rsidR="00000000" w:rsidDel="00000000" w:rsidP="00000000" w:rsidRDefault="00000000" w:rsidRPr="00000000" w14:paraId="0000026A">
      <w:pPr>
        <w:jc w:val="both"/>
        <w:rPr>
          <w:highlight w:val="white"/>
        </w:rPr>
      </w:pPr>
      <w:r w:rsidDel="00000000" w:rsidR="00000000" w:rsidRPr="00000000">
        <w:rPr>
          <w:highlight w:val="white"/>
          <w:rtl w:val="0"/>
        </w:rPr>
        <w:t xml:space="preserve">Muchas gracias y tenga excelente tarde ❤️</w:t>
        <w:br w:type="textWrapping"/>
        <w:br w:type="textWrapping"/>
        <w:br w:type="textWrapping"/>
        <w:t xml:space="preserve">👋 Buenas tardes XXX, soy manager de la Clínica IMPULS  </w:t>
      </w:r>
    </w:p>
    <w:p w:rsidR="00000000" w:rsidDel="00000000" w:rsidP="00000000" w:rsidRDefault="00000000" w:rsidRPr="00000000" w14:paraId="0000026B">
      <w:pPr>
        <w:rPr>
          <w:highlight w:val="white"/>
        </w:rPr>
      </w:pPr>
      <w:r w:rsidDel="00000000" w:rsidR="00000000" w:rsidRPr="00000000">
        <w:rPr>
          <w:rtl w:val="0"/>
        </w:rPr>
      </w:r>
    </w:p>
    <w:p w:rsidR="00000000" w:rsidDel="00000000" w:rsidP="00000000" w:rsidRDefault="00000000" w:rsidRPr="00000000" w14:paraId="0000026C">
      <w:pPr>
        <w:rPr>
          <w:highlight w:val="white"/>
        </w:rPr>
      </w:pPr>
      <w:r w:rsidDel="00000000" w:rsidR="00000000" w:rsidRPr="00000000">
        <w:rPr>
          <w:rFonts w:ascii="Arial Unicode MS" w:cs="Arial Unicode MS" w:eastAsia="Arial Unicode MS" w:hAnsi="Arial Unicode MS"/>
          <w:highlight w:val="white"/>
          <w:rtl w:val="0"/>
        </w:rPr>
        <w:t xml:space="preserve">Ha asistido hoy a la visita con el Dr Viacheslav, para consulta médica sobre láser para ✅ Eliminación de lesiones cutáneas con Fotona.</w:t>
      </w:r>
    </w:p>
    <w:p w:rsidR="00000000" w:rsidDel="00000000" w:rsidP="00000000" w:rsidRDefault="00000000" w:rsidRPr="00000000" w14:paraId="0000026D">
      <w:pPr>
        <w:numPr>
          <w:ilvl w:val="0"/>
          <w:numId w:val="14"/>
        </w:numPr>
        <w:spacing w:after="0" w:afterAutospacing="0"/>
        <w:ind w:left="720" w:hanging="360"/>
        <w:rPr>
          <w:highlight w:val="white"/>
        </w:rPr>
      </w:pPr>
      <w:r w:rsidDel="00000000" w:rsidR="00000000" w:rsidRPr="00000000">
        <w:rPr>
          <w:highlight w:val="white"/>
          <w:rtl w:val="0"/>
        </w:rPr>
        <w:t xml:space="preserve">Nos gustaría saber ¿Cómo ha ido todo?¿Ha estado cómoda/o con el Dr?</w:t>
      </w:r>
    </w:p>
    <w:p w:rsidR="00000000" w:rsidDel="00000000" w:rsidP="00000000" w:rsidRDefault="00000000" w:rsidRPr="00000000" w14:paraId="0000026E">
      <w:pPr>
        <w:numPr>
          <w:ilvl w:val="0"/>
          <w:numId w:val="14"/>
        </w:numPr>
        <w:spacing w:before="0" w:beforeAutospacing="0"/>
        <w:ind w:left="720" w:hanging="360"/>
        <w:rPr>
          <w:highlight w:val="white"/>
        </w:rPr>
      </w:pPr>
      <w:r w:rsidDel="00000000" w:rsidR="00000000" w:rsidRPr="00000000">
        <w:rPr>
          <w:highlight w:val="white"/>
          <w:rtl w:val="0"/>
        </w:rPr>
        <w:t xml:space="preserve">Si hay alguna duda o pregunta, estamos a su disposición! 😊</w:t>
      </w:r>
    </w:p>
    <w:p w:rsidR="00000000" w:rsidDel="00000000" w:rsidP="00000000" w:rsidRDefault="00000000" w:rsidRPr="00000000" w14:paraId="0000026F">
      <w:pPr>
        <w:rPr>
          <w:highlight w:val="white"/>
        </w:rPr>
      </w:pPr>
      <w:r w:rsidDel="00000000" w:rsidR="00000000" w:rsidRPr="00000000">
        <w:rPr>
          <w:rtl w:val="0"/>
        </w:rPr>
      </w:r>
    </w:p>
    <w:p w:rsidR="00000000" w:rsidDel="00000000" w:rsidP="00000000" w:rsidRDefault="00000000" w:rsidRPr="00000000" w14:paraId="00000270">
      <w:pPr>
        <w:rPr>
          <w:highlight w:val="white"/>
        </w:rPr>
      </w:pPr>
      <w:r w:rsidDel="00000000" w:rsidR="00000000" w:rsidRPr="00000000">
        <w:rPr>
          <w:highlight w:val="white"/>
          <w:rtl w:val="0"/>
        </w:rPr>
        <w:t xml:space="preserve">*¿Han podido comentarle sobre el sistema de bonus especiales?*</w:t>
      </w:r>
    </w:p>
    <w:p w:rsidR="00000000" w:rsidDel="00000000" w:rsidP="00000000" w:rsidRDefault="00000000" w:rsidRPr="00000000" w14:paraId="00000271">
      <w:pPr>
        <w:rPr>
          <w:highlight w:val="white"/>
        </w:rPr>
      </w:pPr>
      <w:r w:rsidDel="00000000" w:rsidR="00000000" w:rsidRPr="00000000">
        <w:rPr>
          <w:rtl w:val="0"/>
        </w:rPr>
      </w:r>
    </w:p>
    <w:p w:rsidR="00000000" w:rsidDel="00000000" w:rsidP="00000000" w:rsidRDefault="00000000" w:rsidRPr="00000000" w14:paraId="00000272">
      <w:pPr>
        <w:jc w:val="both"/>
        <w:rPr>
          <w:highlight w:val="white"/>
        </w:rPr>
      </w:pPr>
      <w:r w:rsidDel="00000000" w:rsidR="00000000" w:rsidRPr="00000000">
        <w:rPr>
          <w:highlight w:val="white"/>
          <w:rtl w:val="0"/>
        </w:rPr>
        <w:t xml:space="preserve">Muchas gracias y tenga excelente tarde ❤️</w:t>
        <w:br w:type="textWrapping"/>
        <w:br w:type="textWrapping"/>
      </w:r>
      <w:r w:rsidDel="00000000" w:rsidR="00000000" w:rsidRPr="00000000">
        <w:rPr>
          <w:b w:val="1"/>
          <w:sz w:val="26"/>
          <w:szCs w:val="26"/>
          <w:highlight w:val="white"/>
          <w:rtl w:val="0"/>
        </w:rPr>
        <w:br w:type="textWrapping"/>
        <w:t xml:space="preserve">FEEDBACK RUSO UNIVERSAL </w:t>
        <w:br w:type="textWrapping"/>
      </w:r>
      <w:r w:rsidDel="00000000" w:rsidR="00000000" w:rsidRPr="00000000">
        <w:rPr>
          <w:highlight w:val="white"/>
          <w:rtl w:val="0"/>
        </w:rPr>
        <w:t xml:space="preserve">👋 Добрый день XXX, я менеджер клиники IMPULS.  </w:t>
      </w:r>
    </w:p>
    <w:p w:rsidR="00000000" w:rsidDel="00000000" w:rsidP="00000000" w:rsidRDefault="00000000" w:rsidRPr="00000000" w14:paraId="00000273">
      <w:pPr>
        <w:jc w:val="both"/>
        <w:rPr>
          <w:highlight w:val="white"/>
        </w:rPr>
      </w:pPr>
      <w:r w:rsidDel="00000000" w:rsidR="00000000" w:rsidRPr="00000000">
        <w:rPr>
          <w:rtl w:val="0"/>
        </w:rPr>
      </w:r>
    </w:p>
    <w:p w:rsidR="00000000" w:rsidDel="00000000" w:rsidP="00000000" w:rsidRDefault="00000000" w:rsidRPr="00000000" w14:paraId="00000274">
      <w:pPr>
        <w:jc w:val="both"/>
        <w:rPr>
          <w:highlight w:val="white"/>
        </w:rPr>
      </w:pPr>
      <w:r w:rsidDel="00000000" w:rsidR="00000000" w:rsidRPr="00000000">
        <w:rPr>
          <w:highlight w:val="white"/>
          <w:rtl w:val="0"/>
        </w:rPr>
        <w:t xml:space="preserve">Сегодня вы были на приеме, и мы хотели бы узнать, как все прошло и насколько комфортно вам было с доктором ?</w:t>
      </w:r>
    </w:p>
    <w:p w:rsidR="00000000" w:rsidDel="00000000" w:rsidP="00000000" w:rsidRDefault="00000000" w:rsidRPr="00000000" w14:paraId="00000275">
      <w:pPr>
        <w:jc w:val="both"/>
        <w:rPr>
          <w:highlight w:val="white"/>
        </w:rPr>
      </w:pPr>
      <w:r w:rsidDel="00000000" w:rsidR="00000000" w:rsidRPr="00000000">
        <w:rPr>
          <w:highlight w:val="white"/>
          <w:rtl w:val="0"/>
        </w:rPr>
        <w:t xml:space="preserve">Если у вас возникнут вопросы, мы всегда к вашим услугам! 😊</w:t>
      </w:r>
    </w:p>
    <w:p w:rsidR="00000000" w:rsidDel="00000000" w:rsidP="00000000" w:rsidRDefault="00000000" w:rsidRPr="00000000" w14:paraId="00000276">
      <w:pPr>
        <w:jc w:val="both"/>
        <w:rPr>
          <w:highlight w:val="white"/>
        </w:rPr>
      </w:pPr>
      <w:r w:rsidDel="00000000" w:rsidR="00000000" w:rsidRPr="00000000">
        <w:rPr>
          <w:rtl w:val="0"/>
        </w:rPr>
      </w:r>
    </w:p>
    <w:p w:rsidR="00000000" w:rsidDel="00000000" w:rsidP="00000000" w:rsidRDefault="00000000" w:rsidRPr="00000000" w14:paraId="00000277">
      <w:pPr>
        <w:jc w:val="both"/>
        <w:rPr>
          <w:highlight w:val="white"/>
        </w:rPr>
      </w:pPr>
      <w:r w:rsidDel="00000000" w:rsidR="00000000" w:rsidRPr="00000000">
        <w:rPr>
          <w:i w:val="1"/>
          <w:highlight w:val="white"/>
          <w:rtl w:val="0"/>
        </w:rPr>
        <w:t xml:space="preserve">Удалось ли вам поговорить о специальной бонусной системе?</w:t>
      </w:r>
      <w:r w:rsidDel="00000000" w:rsidR="00000000" w:rsidRPr="00000000">
        <w:rPr>
          <w:rtl w:val="0"/>
        </w:rPr>
      </w:r>
    </w:p>
    <w:p w:rsidR="00000000" w:rsidDel="00000000" w:rsidP="00000000" w:rsidRDefault="00000000" w:rsidRPr="00000000" w14:paraId="00000278">
      <w:pPr>
        <w:jc w:val="both"/>
        <w:rPr>
          <w:highlight w:val="white"/>
        </w:rPr>
      </w:pPr>
      <w:r w:rsidDel="00000000" w:rsidR="00000000" w:rsidRPr="00000000">
        <w:rPr>
          <w:rtl w:val="0"/>
        </w:rPr>
      </w:r>
    </w:p>
    <w:p w:rsidR="00000000" w:rsidDel="00000000" w:rsidP="00000000" w:rsidRDefault="00000000" w:rsidRPr="00000000" w14:paraId="00000279">
      <w:pPr>
        <w:jc w:val="both"/>
        <w:rPr>
          <w:highlight w:val="white"/>
        </w:rPr>
      </w:pPr>
      <w:r w:rsidDel="00000000" w:rsidR="00000000" w:rsidRPr="00000000">
        <w:rPr>
          <w:highlight w:val="white"/>
          <w:rtl w:val="0"/>
        </w:rPr>
        <w:t xml:space="preserve">Большое спасибо и приятного дня ❤️</w:t>
      </w:r>
    </w:p>
    <w:p w:rsidR="00000000" w:rsidDel="00000000" w:rsidP="00000000" w:rsidRDefault="00000000" w:rsidRPr="00000000" w14:paraId="0000027A">
      <w:pPr>
        <w:jc w:val="both"/>
        <w:rPr>
          <w:highlight w:val="white"/>
        </w:rPr>
      </w:pPr>
      <w:r w:rsidDel="00000000" w:rsidR="00000000" w:rsidRPr="00000000">
        <w:rPr>
          <w:highlight w:val="white"/>
          <w:rtl w:val="0"/>
        </w:rPr>
        <w:br w:type="textWrapping"/>
      </w:r>
    </w:p>
    <w:p w:rsidR="00000000" w:rsidDel="00000000" w:rsidP="00000000" w:rsidRDefault="00000000" w:rsidRPr="00000000" w14:paraId="0000027B">
      <w:pPr>
        <w:jc w:val="both"/>
        <w:rPr>
          <w:b w:val="1"/>
          <w:sz w:val="28"/>
          <w:szCs w:val="28"/>
          <w:highlight w:val="white"/>
        </w:rPr>
      </w:pPr>
      <w:r w:rsidDel="00000000" w:rsidR="00000000" w:rsidRPr="00000000">
        <w:rPr>
          <w:b w:val="1"/>
          <w:sz w:val="28"/>
          <w:szCs w:val="28"/>
          <w:highlight w:val="white"/>
          <w:rtl w:val="0"/>
        </w:rPr>
        <w:t xml:space="preserve">CUANDO ASISTIO HACE DIAS</w:t>
      </w:r>
    </w:p>
    <w:p w:rsidR="00000000" w:rsidDel="00000000" w:rsidP="00000000" w:rsidRDefault="00000000" w:rsidRPr="00000000" w14:paraId="0000027C">
      <w:pPr>
        <w:jc w:val="both"/>
        <w:rPr>
          <w:highlight w:val="white"/>
        </w:rPr>
      </w:pPr>
      <w:r w:rsidDel="00000000" w:rsidR="00000000" w:rsidRPr="00000000">
        <w:rPr>
          <w:highlight w:val="white"/>
          <w:rtl w:val="0"/>
        </w:rPr>
        <w:t xml:space="preserve">👋 Buenos dias Josselyn , soy manager de la Clínica IMPULS  </w:t>
      </w:r>
    </w:p>
    <w:p w:rsidR="00000000" w:rsidDel="00000000" w:rsidP="00000000" w:rsidRDefault="00000000" w:rsidRPr="00000000" w14:paraId="0000027D">
      <w:pPr>
        <w:jc w:val="both"/>
        <w:rPr>
          <w:highlight w:val="white"/>
        </w:rPr>
      </w:pPr>
      <w:r w:rsidDel="00000000" w:rsidR="00000000" w:rsidRPr="00000000">
        <w:rPr>
          <w:rtl w:val="0"/>
        </w:rPr>
      </w:r>
    </w:p>
    <w:p w:rsidR="00000000" w:rsidDel="00000000" w:rsidP="00000000" w:rsidRDefault="00000000" w:rsidRPr="00000000" w14:paraId="0000027E">
      <w:pPr>
        <w:jc w:val="both"/>
        <w:rPr>
          <w:highlight w:val="white"/>
        </w:rPr>
      </w:pPr>
      <w:r w:rsidDel="00000000" w:rsidR="00000000" w:rsidRPr="00000000">
        <w:rPr>
          <w:highlight w:val="white"/>
          <w:rtl w:val="0"/>
        </w:rPr>
        <w:t xml:space="preserve">Asistió a la visita con la Dra Katerina.</w:t>
      </w:r>
    </w:p>
    <w:p w:rsidR="00000000" w:rsidDel="00000000" w:rsidP="00000000" w:rsidRDefault="00000000" w:rsidRPr="00000000" w14:paraId="0000027F">
      <w:pPr>
        <w:jc w:val="both"/>
        <w:rPr>
          <w:highlight w:val="white"/>
        </w:rPr>
      </w:pPr>
      <w:r w:rsidDel="00000000" w:rsidR="00000000" w:rsidRPr="00000000">
        <w:rPr>
          <w:highlight w:val="white"/>
          <w:rtl w:val="0"/>
        </w:rPr>
        <w:t xml:space="preserve">Nos gustaría saber ¿Cómo ha ido todo?¿Ha estado cómoda/o con la Dra?</w:t>
      </w:r>
    </w:p>
    <w:p w:rsidR="00000000" w:rsidDel="00000000" w:rsidP="00000000" w:rsidRDefault="00000000" w:rsidRPr="00000000" w14:paraId="00000280">
      <w:pPr>
        <w:jc w:val="both"/>
        <w:rPr>
          <w:highlight w:val="white"/>
        </w:rPr>
      </w:pPr>
      <w:r w:rsidDel="00000000" w:rsidR="00000000" w:rsidRPr="00000000">
        <w:rPr>
          <w:highlight w:val="white"/>
          <w:rtl w:val="0"/>
        </w:rPr>
        <w:t xml:space="preserve">Si hay alguna duda o pregunta, estamos a su disposición! 😊</w:t>
      </w:r>
    </w:p>
    <w:p w:rsidR="00000000" w:rsidDel="00000000" w:rsidP="00000000" w:rsidRDefault="00000000" w:rsidRPr="00000000" w14:paraId="00000281">
      <w:pPr>
        <w:jc w:val="both"/>
        <w:rPr>
          <w:highlight w:val="white"/>
        </w:rPr>
      </w:pPr>
      <w:r w:rsidDel="00000000" w:rsidR="00000000" w:rsidRPr="00000000">
        <w:rPr>
          <w:rtl w:val="0"/>
        </w:rPr>
      </w:r>
    </w:p>
    <w:p w:rsidR="00000000" w:rsidDel="00000000" w:rsidP="00000000" w:rsidRDefault="00000000" w:rsidRPr="00000000" w14:paraId="00000282">
      <w:pPr>
        <w:jc w:val="both"/>
        <w:rPr>
          <w:highlight w:val="white"/>
        </w:rPr>
      </w:pPr>
      <w:r w:rsidDel="00000000" w:rsidR="00000000" w:rsidRPr="00000000">
        <w:rPr>
          <w:highlight w:val="white"/>
          <w:rtl w:val="0"/>
        </w:rPr>
        <w:t xml:space="preserve">¿Han podido comentarle sobre el sistema de bonus especiales?</w:t>
      </w:r>
    </w:p>
    <w:p w:rsidR="00000000" w:rsidDel="00000000" w:rsidP="00000000" w:rsidRDefault="00000000" w:rsidRPr="00000000" w14:paraId="00000283">
      <w:pPr>
        <w:jc w:val="both"/>
        <w:rPr>
          <w:highlight w:val="white"/>
        </w:rPr>
      </w:pPr>
      <w:r w:rsidDel="00000000" w:rsidR="00000000" w:rsidRPr="00000000">
        <w:rPr>
          <w:rtl w:val="0"/>
        </w:rPr>
      </w:r>
    </w:p>
    <w:p w:rsidR="00000000" w:rsidDel="00000000" w:rsidP="00000000" w:rsidRDefault="00000000" w:rsidRPr="00000000" w14:paraId="00000284">
      <w:pPr>
        <w:jc w:val="both"/>
        <w:rPr>
          <w:highlight w:val="white"/>
        </w:rPr>
      </w:pPr>
      <w:r w:rsidDel="00000000" w:rsidR="00000000" w:rsidRPr="00000000">
        <w:rPr>
          <w:highlight w:val="white"/>
          <w:rtl w:val="0"/>
        </w:rPr>
        <w:t xml:space="preserve">Muchas gracias y tenga excelente dia❤️</w:t>
        <w:br w:type="textWrapping"/>
      </w:r>
    </w:p>
    <w:p w:rsidR="00000000" w:rsidDel="00000000" w:rsidP="00000000" w:rsidRDefault="00000000" w:rsidRPr="00000000" w14:paraId="00000285">
      <w:pPr>
        <w:jc w:val="both"/>
        <w:rPr>
          <w:highlight w:val="white"/>
        </w:rPr>
      </w:pPr>
      <w:r w:rsidDel="00000000" w:rsidR="00000000" w:rsidRPr="00000000">
        <w:rPr>
          <w:highlight w:val="white"/>
          <w:rtl w:val="0"/>
        </w:rPr>
        <w:t xml:space="preserve">BASICO </w:t>
        <w:br w:type="textWrapping"/>
      </w:r>
    </w:p>
    <w:p w:rsidR="00000000" w:rsidDel="00000000" w:rsidP="00000000" w:rsidRDefault="00000000" w:rsidRPr="00000000" w14:paraId="00000286">
      <w:pPr>
        <w:jc w:val="both"/>
        <w:rPr>
          <w:b w:val="1"/>
          <w:sz w:val="24"/>
          <w:szCs w:val="24"/>
          <w:highlight w:val="white"/>
        </w:rPr>
      </w:pPr>
      <w:r w:rsidDel="00000000" w:rsidR="00000000" w:rsidRPr="00000000">
        <w:rPr>
          <w:b w:val="1"/>
          <w:sz w:val="24"/>
          <w:szCs w:val="24"/>
          <w:highlight w:val="white"/>
          <w:rtl w:val="0"/>
        </w:rPr>
        <w:t xml:space="preserve">👋 Buenas tardes Martha, soy manager de la Clínica IMPULS  </w:t>
      </w:r>
    </w:p>
    <w:p w:rsidR="00000000" w:rsidDel="00000000" w:rsidP="00000000" w:rsidRDefault="00000000" w:rsidRPr="00000000" w14:paraId="00000287">
      <w:pPr>
        <w:jc w:val="both"/>
        <w:rPr>
          <w:b w:val="1"/>
          <w:sz w:val="24"/>
          <w:szCs w:val="24"/>
          <w:highlight w:val="white"/>
        </w:rPr>
      </w:pPr>
      <w:r w:rsidDel="00000000" w:rsidR="00000000" w:rsidRPr="00000000">
        <w:rPr>
          <w:rtl w:val="0"/>
        </w:rPr>
      </w:r>
    </w:p>
    <w:p w:rsidR="00000000" w:rsidDel="00000000" w:rsidP="00000000" w:rsidRDefault="00000000" w:rsidRPr="00000000" w14:paraId="00000288">
      <w:pPr>
        <w:jc w:val="both"/>
        <w:rPr>
          <w:b w:val="1"/>
          <w:sz w:val="24"/>
          <w:szCs w:val="24"/>
          <w:highlight w:val="white"/>
        </w:rPr>
      </w:pPr>
      <w:r w:rsidDel="00000000" w:rsidR="00000000" w:rsidRPr="00000000">
        <w:rPr>
          <w:b w:val="1"/>
          <w:sz w:val="24"/>
          <w:szCs w:val="24"/>
          <w:highlight w:val="white"/>
          <w:rtl w:val="0"/>
        </w:rPr>
        <w:t xml:space="preserve">Ha asistido ayer a la visita para consulta médica</w:t>
      </w:r>
    </w:p>
    <w:p w:rsidR="00000000" w:rsidDel="00000000" w:rsidP="00000000" w:rsidRDefault="00000000" w:rsidRPr="00000000" w14:paraId="00000289">
      <w:pPr>
        <w:jc w:val="both"/>
        <w:rPr>
          <w:b w:val="1"/>
          <w:sz w:val="24"/>
          <w:szCs w:val="24"/>
          <w:highlight w:val="white"/>
        </w:rPr>
      </w:pPr>
      <w:r w:rsidDel="00000000" w:rsidR="00000000" w:rsidRPr="00000000">
        <w:rPr>
          <w:b w:val="1"/>
          <w:sz w:val="24"/>
          <w:szCs w:val="24"/>
          <w:highlight w:val="white"/>
          <w:rtl w:val="0"/>
        </w:rPr>
        <w:t xml:space="preserve">Nos gustaría saber ¿Cómo ha ido todo?¿Ha estado cómoda con el Dr?</w:t>
      </w:r>
    </w:p>
    <w:p w:rsidR="00000000" w:rsidDel="00000000" w:rsidP="00000000" w:rsidRDefault="00000000" w:rsidRPr="00000000" w14:paraId="0000028A">
      <w:pPr>
        <w:jc w:val="both"/>
        <w:rPr>
          <w:b w:val="1"/>
          <w:sz w:val="24"/>
          <w:szCs w:val="24"/>
          <w:highlight w:val="white"/>
        </w:rPr>
      </w:pPr>
      <w:r w:rsidDel="00000000" w:rsidR="00000000" w:rsidRPr="00000000">
        <w:rPr>
          <w:b w:val="1"/>
          <w:sz w:val="24"/>
          <w:szCs w:val="24"/>
          <w:highlight w:val="white"/>
          <w:rtl w:val="0"/>
        </w:rPr>
        <w:t xml:space="preserve">Si hay alguna duda o pregunta, estamos a su disposición! 😊</w:t>
      </w:r>
    </w:p>
    <w:p w:rsidR="00000000" w:rsidDel="00000000" w:rsidP="00000000" w:rsidRDefault="00000000" w:rsidRPr="00000000" w14:paraId="0000028B">
      <w:pPr>
        <w:jc w:val="both"/>
        <w:rPr>
          <w:b w:val="1"/>
          <w:sz w:val="24"/>
          <w:szCs w:val="24"/>
          <w:highlight w:val="white"/>
        </w:rPr>
      </w:pPr>
      <w:r w:rsidDel="00000000" w:rsidR="00000000" w:rsidRPr="00000000">
        <w:rPr>
          <w:rtl w:val="0"/>
        </w:rPr>
      </w:r>
    </w:p>
    <w:p w:rsidR="00000000" w:rsidDel="00000000" w:rsidP="00000000" w:rsidRDefault="00000000" w:rsidRPr="00000000" w14:paraId="0000028C">
      <w:pPr>
        <w:jc w:val="both"/>
        <w:rPr>
          <w:b w:val="1"/>
          <w:sz w:val="24"/>
          <w:szCs w:val="24"/>
          <w:highlight w:val="white"/>
        </w:rPr>
      </w:pPr>
      <w:r w:rsidDel="00000000" w:rsidR="00000000" w:rsidRPr="00000000">
        <w:rPr>
          <w:b w:val="1"/>
          <w:sz w:val="24"/>
          <w:szCs w:val="24"/>
          <w:highlight w:val="white"/>
          <w:rtl w:val="0"/>
        </w:rPr>
        <w:t xml:space="preserve">¿Han podido comentarle sobre el sistema de bonus especiales?</w:t>
      </w:r>
    </w:p>
    <w:p w:rsidR="00000000" w:rsidDel="00000000" w:rsidP="00000000" w:rsidRDefault="00000000" w:rsidRPr="00000000" w14:paraId="0000028D">
      <w:pPr>
        <w:jc w:val="both"/>
        <w:rPr>
          <w:b w:val="1"/>
          <w:sz w:val="24"/>
          <w:szCs w:val="24"/>
          <w:highlight w:val="white"/>
        </w:rPr>
      </w:pPr>
      <w:r w:rsidDel="00000000" w:rsidR="00000000" w:rsidRPr="00000000">
        <w:rPr>
          <w:b w:val="1"/>
          <w:sz w:val="24"/>
          <w:szCs w:val="24"/>
          <w:highlight w:val="white"/>
          <w:rtl w:val="0"/>
        </w:rPr>
        <w:t xml:space="preserve">Le gustaria a planear la visita para el tratamiento?</w:t>
      </w:r>
    </w:p>
    <w:p w:rsidR="00000000" w:rsidDel="00000000" w:rsidP="00000000" w:rsidRDefault="00000000" w:rsidRPr="00000000" w14:paraId="0000028E">
      <w:pPr>
        <w:jc w:val="both"/>
        <w:rPr>
          <w:b w:val="1"/>
          <w:sz w:val="24"/>
          <w:szCs w:val="24"/>
          <w:highlight w:val="white"/>
        </w:rPr>
      </w:pPr>
      <w:r w:rsidDel="00000000" w:rsidR="00000000" w:rsidRPr="00000000">
        <w:rPr>
          <w:rtl w:val="0"/>
        </w:rPr>
      </w:r>
    </w:p>
    <w:p w:rsidR="00000000" w:rsidDel="00000000" w:rsidP="00000000" w:rsidRDefault="00000000" w:rsidRPr="00000000" w14:paraId="0000028F">
      <w:pPr>
        <w:jc w:val="both"/>
        <w:rPr>
          <w:b w:val="1"/>
          <w:sz w:val="24"/>
          <w:szCs w:val="24"/>
          <w:highlight w:val="white"/>
        </w:rPr>
      </w:pPr>
      <w:r w:rsidDel="00000000" w:rsidR="00000000" w:rsidRPr="00000000">
        <w:rPr>
          <w:b w:val="1"/>
          <w:sz w:val="24"/>
          <w:szCs w:val="24"/>
          <w:highlight w:val="white"/>
          <w:rtl w:val="0"/>
        </w:rPr>
        <w:t xml:space="preserve">Muchas gracias y tenga excelente tarde ❤️</w:t>
      </w:r>
    </w:p>
    <w:p w:rsidR="00000000" w:rsidDel="00000000" w:rsidP="00000000" w:rsidRDefault="00000000" w:rsidRPr="00000000" w14:paraId="00000290">
      <w:pPr>
        <w:pStyle w:val="Title"/>
        <w:jc w:val="both"/>
        <w:rPr>
          <w:sz w:val="36"/>
          <w:szCs w:val="36"/>
          <w:highlight w:val="white"/>
        </w:rPr>
      </w:pPr>
      <w:bookmarkStart w:colFirst="0" w:colLast="0" w:name="_hypd9uyhrnqg" w:id="61"/>
      <w:bookmarkEnd w:id="61"/>
      <w:r w:rsidDel="00000000" w:rsidR="00000000" w:rsidRPr="00000000">
        <w:rPr>
          <w:rtl w:val="0"/>
        </w:rPr>
      </w:r>
    </w:p>
    <w:p w:rsidR="00000000" w:rsidDel="00000000" w:rsidP="00000000" w:rsidRDefault="00000000" w:rsidRPr="00000000" w14:paraId="00000291">
      <w:pPr>
        <w:pStyle w:val="Title"/>
        <w:jc w:val="both"/>
        <w:rPr>
          <w:sz w:val="36"/>
          <w:szCs w:val="36"/>
          <w:highlight w:val="yellow"/>
        </w:rPr>
      </w:pPr>
      <w:bookmarkStart w:colFirst="0" w:colLast="0" w:name="_lj4bjlp0ojf1" w:id="62"/>
      <w:bookmarkEnd w:id="62"/>
      <w:r w:rsidDel="00000000" w:rsidR="00000000" w:rsidRPr="00000000">
        <w:rPr>
          <w:rtl w:val="0"/>
        </w:rPr>
      </w:r>
    </w:p>
    <w:p w:rsidR="00000000" w:rsidDel="00000000" w:rsidP="00000000" w:rsidRDefault="00000000" w:rsidRPr="00000000" w14:paraId="00000292">
      <w:pPr>
        <w:pStyle w:val="Title"/>
        <w:jc w:val="both"/>
        <w:rPr>
          <w:sz w:val="36"/>
          <w:szCs w:val="36"/>
          <w:highlight w:val="yellow"/>
        </w:rPr>
        <w:sectPr>
          <w:type w:val="continuous"/>
          <w:pgSz w:h="16834" w:w="11909" w:orient="portrait"/>
          <w:pgMar w:bottom="831.3779527559075" w:top="992.1259842519685" w:left="1275.5905511811022" w:right="1440" w:header="170.07874015748033" w:footer="170.07874015748033"/>
        </w:sectPr>
      </w:pPr>
      <w:bookmarkStart w:colFirst="0" w:colLast="0" w:name="_916s0bd6l3t" w:id="63"/>
      <w:bookmarkEnd w:id="63"/>
      <w:r w:rsidDel="00000000" w:rsidR="00000000" w:rsidRPr="00000000">
        <w:rPr>
          <w:sz w:val="36"/>
          <w:szCs w:val="36"/>
          <w:highlight w:val="yellow"/>
          <w:rtl w:val="0"/>
        </w:rPr>
        <w:br w:type="textWrapping"/>
        <w:br w:type="textWrapping"/>
      </w:r>
    </w:p>
    <w:p w:rsidR="00000000" w:rsidDel="00000000" w:rsidP="00000000" w:rsidRDefault="00000000" w:rsidRPr="00000000" w14:paraId="00000293">
      <w:pPr>
        <w:pStyle w:val="Title"/>
        <w:jc w:val="both"/>
        <w:rPr>
          <w:sz w:val="36"/>
          <w:szCs w:val="36"/>
          <w:highlight w:val="yellow"/>
        </w:rPr>
        <w:sectPr>
          <w:type w:val="continuous"/>
          <w:pgSz w:h="16834" w:w="11909" w:orient="portrait"/>
          <w:pgMar w:bottom="831.3779527559075" w:top="992.1259842519685" w:left="1275.5905511811022" w:right="1440" w:header="170.07874015748033" w:footer="170.07874015748033"/>
        </w:sectPr>
      </w:pPr>
      <w:bookmarkStart w:colFirst="0" w:colLast="0" w:name="_khkp5x1pi2yl" w:id="64"/>
      <w:bookmarkEnd w:id="64"/>
      <w:r w:rsidDel="00000000" w:rsidR="00000000" w:rsidRPr="00000000">
        <w:rPr>
          <w:sz w:val="36"/>
          <w:szCs w:val="36"/>
          <w:highlight w:val="yellow"/>
          <w:rtl w:val="0"/>
        </w:rPr>
        <w:br w:type="textWrapping"/>
        <w:br w:type="textWrapping"/>
      </w:r>
    </w:p>
    <w:p w:rsidR="00000000" w:rsidDel="00000000" w:rsidP="00000000" w:rsidRDefault="00000000" w:rsidRPr="00000000" w14:paraId="00000294">
      <w:pPr>
        <w:pStyle w:val="Title"/>
        <w:jc w:val="both"/>
        <w:rPr>
          <w:sz w:val="36"/>
          <w:szCs w:val="36"/>
          <w:highlight w:val="yellow"/>
        </w:rPr>
      </w:pPr>
      <w:bookmarkStart w:colFirst="0" w:colLast="0" w:name="_hgyylwkevht" w:id="65"/>
      <w:bookmarkEnd w:id="65"/>
      <w:r w:rsidDel="00000000" w:rsidR="00000000" w:rsidRPr="00000000">
        <w:rPr>
          <w:sz w:val="36"/>
          <w:szCs w:val="36"/>
          <w:highlight w:val="yellow"/>
          <w:rtl w:val="0"/>
        </w:rPr>
        <w:br w:type="textWrapping"/>
        <w:t xml:space="preserve">MENSAJE VIP!</w:t>
      </w:r>
    </w:p>
    <w:p w:rsidR="00000000" w:rsidDel="00000000" w:rsidP="00000000" w:rsidRDefault="00000000" w:rsidRPr="00000000" w14:paraId="00000295">
      <w:pPr>
        <w:jc w:val="both"/>
        <w:rPr>
          <w:sz w:val="28"/>
          <w:szCs w:val="28"/>
        </w:rPr>
      </w:pPr>
      <w:r w:rsidDel="00000000" w:rsidR="00000000" w:rsidRPr="00000000">
        <w:rPr>
          <w:rtl w:val="0"/>
        </w:rPr>
      </w:r>
    </w:p>
    <w:p w:rsidR="00000000" w:rsidDel="00000000" w:rsidP="00000000" w:rsidRDefault="00000000" w:rsidRPr="00000000" w14:paraId="00000296">
      <w:pPr>
        <w:jc w:val="both"/>
        <w:rPr>
          <w:highlight w:val="white"/>
        </w:rPr>
      </w:pPr>
      <w:r w:rsidDel="00000000" w:rsidR="00000000" w:rsidRPr="00000000">
        <w:rPr>
          <w:highlight w:val="white"/>
          <w:rtl w:val="0"/>
        </w:rPr>
        <w:t xml:space="preserve">Buenos días XXX , somos Clínica IMPULS,</w:t>
      </w:r>
    </w:p>
    <w:p w:rsidR="00000000" w:rsidDel="00000000" w:rsidP="00000000" w:rsidRDefault="00000000" w:rsidRPr="00000000" w14:paraId="00000297">
      <w:pPr>
        <w:jc w:val="both"/>
        <w:rPr>
          <w:highlight w:val="white"/>
        </w:rPr>
      </w:pPr>
      <w:r w:rsidDel="00000000" w:rsidR="00000000" w:rsidRPr="00000000">
        <w:rPr>
          <w:rtl w:val="0"/>
        </w:rPr>
      </w:r>
    </w:p>
    <w:p w:rsidR="00000000" w:rsidDel="00000000" w:rsidP="00000000" w:rsidRDefault="00000000" w:rsidRPr="00000000" w14:paraId="00000298">
      <w:pPr>
        <w:jc w:val="both"/>
        <w:rPr>
          <w:highlight w:val="white"/>
        </w:rPr>
      </w:pPr>
      <w:r w:rsidDel="00000000" w:rsidR="00000000" w:rsidRPr="00000000">
        <w:rPr>
          <w:highlight w:val="white"/>
          <w:rtl w:val="0"/>
        </w:rPr>
        <w:t xml:space="preserve">Es usted</w:t>
      </w:r>
      <w:r w:rsidDel="00000000" w:rsidR="00000000" w:rsidRPr="00000000">
        <w:rPr>
          <w:b w:val="1"/>
          <w:highlight w:val="white"/>
          <w:rtl w:val="0"/>
        </w:rPr>
        <w:t xml:space="preserve"> clienta nuestra</w:t>
      </w:r>
      <w:r w:rsidDel="00000000" w:rsidR="00000000" w:rsidRPr="00000000">
        <w:rPr>
          <w:highlight w:val="white"/>
          <w:rtl w:val="0"/>
        </w:rPr>
        <w:t xml:space="preserve">, y apreciamos mucho que nos haya estado visitando durante tanto tiempo. 🌸 Por la confianza y el tiempo que nos ha dado queremos *</w:t>
      </w:r>
      <w:r w:rsidDel="00000000" w:rsidR="00000000" w:rsidRPr="00000000">
        <w:rPr>
          <w:b w:val="1"/>
          <w:highlight w:val="white"/>
          <w:rtl w:val="0"/>
        </w:rPr>
        <w:t xml:space="preserve">invitarle </w:t>
      </w:r>
      <w:r w:rsidDel="00000000" w:rsidR="00000000" w:rsidRPr="00000000">
        <w:rPr>
          <w:highlight w:val="white"/>
          <w:rtl w:val="0"/>
        </w:rPr>
        <w:t xml:space="preserve">otra vez con nuestra doctora para hacer un chequeo facial y corporal completo gratuito*, mirar que todo esté bien, que esté </w:t>
      </w:r>
      <w:r w:rsidDel="00000000" w:rsidR="00000000" w:rsidRPr="00000000">
        <w:rPr>
          <w:b w:val="1"/>
          <w:highlight w:val="white"/>
          <w:rtl w:val="0"/>
        </w:rPr>
        <w:t xml:space="preserve">satisfecha </w:t>
      </w:r>
      <w:r w:rsidDel="00000000" w:rsidR="00000000" w:rsidRPr="00000000">
        <w:rPr>
          <w:rFonts w:ascii="Nova Mono" w:cs="Nova Mono" w:eastAsia="Nova Mono" w:hAnsi="Nova Mono"/>
          <w:highlight w:val="white"/>
          <w:rtl w:val="0"/>
        </w:rPr>
        <w:t xml:space="preserve">con el tratamiento que se realizó con nosotros, y también para que las doctoras le hagan nuevas recomendaciones de cuidados. ⭐</w:t>
      </w:r>
    </w:p>
    <w:p w:rsidR="00000000" w:rsidDel="00000000" w:rsidP="00000000" w:rsidRDefault="00000000" w:rsidRPr="00000000" w14:paraId="00000299">
      <w:pPr>
        <w:jc w:val="both"/>
        <w:rPr>
          <w:highlight w:val="white"/>
        </w:rPr>
      </w:pPr>
      <w:r w:rsidDel="00000000" w:rsidR="00000000" w:rsidRPr="00000000">
        <w:rPr>
          <w:rtl w:val="0"/>
        </w:rPr>
      </w:r>
    </w:p>
    <w:p w:rsidR="00000000" w:rsidDel="00000000" w:rsidP="00000000" w:rsidRDefault="00000000" w:rsidRPr="00000000" w14:paraId="0000029A">
      <w:pPr>
        <w:jc w:val="both"/>
        <w:rPr>
          <w:highlight w:val="white"/>
        </w:rPr>
      </w:pPr>
      <w:r w:rsidDel="00000000" w:rsidR="00000000" w:rsidRPr="00000000">
        <w:rPr>
          <w:rFonts w:ascii="Arial Unicode MS" w:cs="Arial Unicode MS" w:eastAsia="Arial Unicode MS" w:hAnsi="Arial Unicode MS"/>
          <w:highlight w:val="white"/>
          <w:rtl w:val="0"/>
        </w:rPr>
        <w:t xml:space="preserve">Además, queremos darle un *regalo de agradecimiento totalmente gratuito, que incluye tanto tratamientos láseres como estéticos*. En la consulta, la doctora le puede recomendar el que mejor se adapte a usted. Puede escoger el que más desee! ✨</w:t>
      </w:r>
    </w:p>
    <w:p w:rsidR="00000000" w:rsidDel="00000000" w:rsidP="00000000" w:rsidRDefault="00000000" w:rsidRPr="00000000" w14:paraId="0000029B">
      <w:pPr>
        <w:jc w:val="both"/>
        <w:rPr>
          <w:highlight w:val="white"/>
        </w:rPr>
      </w:pPr>
      <w:r w:rsidDel="00000000" w:rsidR="00000000" w:rsidRPr="00000000">
        <w:rPr>
          <w:rtl w:val="0"/>
        </w:rPr>
      </w:r>
    </w:p>
    <w:p w:rsidR="00000000" w:rsidDel="00000000" w:rsidP="00000000" w:rsidRDefault="00000000" w:rsidRPr="00000000" w14:paraId="0000029C">
      <w:pPr>
        <w:jc w:val="both"/>
        <w:rPr>
          <w:highlight w:val="white"/>
        </w:rPr>
      </w:pPr>
      <w:r w:rsidDel="00000000" w:rsidR="00000000" w:rsidRPr="00000000">
        <w:rPr>
          <w:rtl w:val="0"/>
        </w:rPr>
      </w:r>
    </w:p>
    <w:p w:rsidR="00000000" w:rsidDel="00000000" w:rsidP="00000000" w:rsidRDefault="00000000" w:rsidRPr="00000000" w14:paraId="0000029D">
      <w:pPr>
        <w:jc w:val="both"/>
        <w:rPr>
          <w:highlight w:val="white"/>
        </w:rPr>
      </w:pPr>
      <w:r w:rsidDel="00000000" w:rsidR="00000000" w:rsidRPr="00000000">
        <w:rPr>
          <w:highlight w:val="white"/>
          <w:rtl w:val="0"/>
        </w:rPr>
        <w:t xml:space="preserve">*¿Qué día le gustaría venir a la clínica, XXX?* ☺️</w:t>
        <w:br w:type="textWrapping"/>
      </w:r>
      <w:del w:author="Centro IMPULS" w:id="0" w:date="2024-09-07T15:20:54Z">
        <w:r w:rsidDel="00000000" w:rsidR="00000000" w:rsidRPr="00000000">
          <w:rPr>
            <w:highlight w:val="white"/>
            <w:rtl w:val="0"/>
          </w:rPr>
          <w:br w:type="textWrapping"/>
        </w:r>
      </w:del>
      <w:r w:rsidDel="00000000" w:rsidR="00000000" w:rsidRPr="00000000">
        <w:rPr>
          <w:rtl w:val="0"/>
        </w:rPr>
      </w:r>
    </w:p>
    <w:p w:rsidR="00000000" w:rsidDel="00000000" w:rsidP="00000000" w:rsidRDefault="00000000" w:rsidRPr="00000000" w14:paraId="0000029E">
      <w:pPr>
        <w:pStyle w:val="Title"/>
        <w:jc w:val="both"/>
        <w:rPr>
          <w:b w:val="1"/>
          <w:sz w:val="30"/>
          <w:szCs w:val="30"/>
          <w:highlight w:val="yellow"/>
        </w:rPr>
      </w:pPr>
      <w:bookmarkStart w:colFirst="0" w:colLast="0" w:name="_tcsl55ql9ku8" w:id="66"/>
      <w:bookmarkEnd w:id="66"/>
      <w:r w:rsidDel="00000000" w:rsidR="00000000" w:rsidRPr="00000000">
        <w:rPr>
          <w:rtl w:val="0"/>
        </w:rPr>
        <w:br w:type="textWrapping"/>
      </w:r>
      <w:r w:rsidDel="00000000" w:rsidR="00000000" w:rsidRPr="00000000">
        <w:rPr>
          <w:b w:val="1"/>
          <w:sz w:val="30"/>
          <w:szCs w:val="30"/>
          <w:highlight w:val="yellow"/>
          <w:rtl w:val="0"/>
        </w:rPr>
        <w:t xml:space="preserve">RECORDATORIO DE BONUS </w:t>
      </w:r>
    </w:p>
    <w:p w:rsidR="00000000" w:rsidDel="00000000" w:rsidP="00000000" w:rsidRDefault="00000000" w:rsidRPr="00000000" w14:paraId="0000029F">
      <w:pPr>
        <w:jc w:val="both"/>
        <w:rPr>
          <w:highlight w:val="white"/>
        </w:rPr>
      </w:pPr>
      <w:r w:rsidDel="00000000" w:rsidR="00000000" w:rsidRPr="00000000">
        <w:rPr>
          <w:b w:val="1"/>
          <w:sz w:val="30"/>
          <w:szCs w:val="30"/>
          <w:highlight w:val="yellow"/>
          <w:rtl w:val="0"/>
        </w:rPr>
        <w:br w:type="textWrapping"/>
      </w:r>
      <w:r w:rsidDel="00000000" w:rsidR="00000000" w:rsidRPr="00000000">
        <w:rPr>
          <w:highlight w:val="white"/>
          <w:rtl w:val="0"/>
        </w:rPr>
        <w:t xml:space="preserve">Recordar a los clientes que las bonos deben utilizarse a tiempo</w:t>
      </w:r>
    </w:p>
    <w:p w:rsidR="00000000" w:rsidDel="00000000" w:rsidP="00000000" w:rsidRDefault="00000000" w:rsidRPr="00000000" w14:paraId="000002A0">
      <w:pPr>
        <w:jc w:val="both"/>
        <w:rPr>
          <w:highlight w:val="white"/>
        </w:rPr>
      </w:pPr>
      <w:r w:rsidDel="00000000" w:rsidR="00000000" w:rsidRPr="00000000">
        <w:rPr>
          <w:rtl w:val="0"/>
        </w:rPr>
      </w:r>
    </w:p>
    <w:p w:rsidR="00000000" w:rsidDel="00000000" w:rsidP="00000000" w:rsidRDefault="00000000" w:rsidRPr="00000000" w14:paraId="000002A1">
      <w:pPr>
        <w:jc w:val="both"/>
        <w:rPr>
          <w:highlight w:val="white"/>
        </w:rPr>
      </w:pPr>
      <w:r w:rsidDel="00000000" w:rsidR="00000000" w:rsidRPr="00000000">
        <w:rPr>
          <w:highlight w:val="white"/>
          <w:rtl w:val="0"/>
        </w:rPr>
        <w:t xml:space="preserve">Buenos días,</w:t>
      </w:r>
    </w:p>
    <w:p w:rsidR="00000000" w:rsidDel="00000000" w:rsidP="00000000" w:rsidRDefault="00000000" w:rsidRPr="00000000" w14:paraId="000002A2">
      <w:pPr>
        <w:jc w:val="both"/>
        <w:rPr>
          <w:highlight w:val="white"/>
        </w:rPr>
      </w:pPr>
      <w:r w:rsidDel="00000000" w:rsidR="00000000" w:rsidRPr="00000000">
        <w:rPr>
          <w:highlight w:val="white"/>
          <w:rtl w:val="0"/>
        </w:rPr>
        <w:t xml:space="preserve">Somos la clínica Impuls y nos complace informarle que actualmente tiene _ bonificaciones disponibles, válidas hasta el _ de _.</w:t>
      </w:r>
    </w:p>
    <w:p w:rsidR="00000000" w:rsidDel="00000000" w:rsidP="00000000" w:rsidRDefault="00000000" w:rsidRPr="00000000" w14:paraId="000002A3">
      <w:pPr>
        <w:jc w:val="both"/>
        <w:rPr>
          <w:highlight w:val="white"/>
        </w:rPr>
      </w:pPr>
      <w:r w:rsidDel="00000000" w:rsidR="00000000" w:rsidRPr="00000000">
        <w:rPr>
          <w:highlight w:val="white"/>
          <w:rtl w:val="0"/>
        </w:rPr>
        <w:t xml:space="preserve">Le ofrecemos una consulta gratuita con nuestro especialista para realizar un chequeo. Tal vez esté interesado en algún procedimiento estético y no sepa que nosotros lo realizamos. En cualquier caso, le esperamos para una consulta con el especialista.</w:t>
      </w:r>
    </w:p>
    <w:p w:rsidR="00000000" w:rsidDel="00000000" w:rsidP="00000000" w:rsidRDefault="00000000" w:rsidRPr="00000000" w14:paraId="000002A4">
      <w:pPr>
        <w:jc w:val="both"/>
        <w:rPr>
          <w:highlight w:val="white"/>
        </w:rPr>
      </w:pPr>
      <w:r w:rsidDel="00000000" w:rsidR="00000000" w:rsidRPr="00000000">
        <w:rPr>
          <w:highlight w:val="white"/>
          <w:rtl w:val="0"/>
        </w:rPr>
        <w:t xml:space="preserve">A continuación, consulte las condiciones de uso de las bonificaciones.</w:t>
      </w:r>
    </w:p>
    <w:p w:rsidR="00000000" w:rsidDel="00000000" w:rsidP="00000000" w:rsidRDefault="00000000" w:rsidRPr="00000000" w14:paraId="000002A5">
      <w:pPr>
        <w:jc w:val="both"/>
        <w:rPr>
          <w:highlight w:val="white"/>
        </w:rPr>
      </w:pPr>
      <w:r w:rsidDel="00000000" w:rsidR="00000000" w:rsidRPr="00000000">
        <w:rPr>
          <w:highlight w:val="white"/>
          <w:rtl w:val="0"/>
        </w:rPr>
        <w:t xml:space="preserve">¡Sistema de bonus!* 🪄</w:t>
      </w:r>
    </w:p>
    <w:p w:rsidR="00000000" w:rsidDel="00000000" w:rsidP="00000000" w:rsidRDefault="00000000" w:rsidRPr="00000000" w14:paraId="000002A6">
      <w:pPr>
        <w:jc w:val="both"/>
        <w:rPr>
          <w:highlight w:val="white"/>
        </w:rPr>
      </w:pPr>
      <w:r w:rsidDel="00000000" w:rsidR="00000000" w:rsidRPr="00000000">
        <w:rPr>
          <w:rtl w:val="0"/>
        </w:rPr>
      </w:r>
    </w:p>
    <w:p w:rsidR="00000000" w:rsidDel="00000000" w:rsidP="00000000" w:rsidRDefault="00000000" w:rsidRPr="00000000" w14:paraId="000002A7">
      <w:pPr>
        <w:jc w:val="both"/>
        <w:rPr>
          <w:highlight w:val="white"/>
        </w:rPr>
      </w:pPr>
      <w:r w:rsidDel="00000000" w:rsidR="00000000" w:rsidRPr="00000000">
        <w:rPr>
          <w:highlight w:val="white"/>
          <w:rtl w:val="0"/>
        </w:rPr>
        <w:t xml:space="preserve">Por cada tratamiento que se realice con nosotros, y supere los 100 EUR el cheque total, ¡se le suma un bonus del 10% del importe abonado! </w:t>
      </w:r>
    </w:p>
    <w:p w:rsidR="00000000" w:rsidDel="00000000" w:rsidP="00000000" w:rsidRDefault="00000000" w:rsidRPr="00000000" w14:paraId="000002A8">
      <w:pPr>
        <w:jc w:val="both"/>
        <w:rPr>
          <w:highlight w:val="white"/>
        </w:rPr>
      </w:pPr>
      <w:r w:rsidDel="00000000" w:rsidR="00000000" w:rsidRPr="00000000">
        <w:rPr>
          <w:highlight w:val="white"/>
          <w:rtl w:val="0"/>
        </w:rPr>
        <w:t xml:space="preserve">- Puede utilizar este bonus, para cubrir hasta un 25% del coste de cualquier otro tratamiento superior a 100 EUR!</w:t>
      </w:r>
    </w:p>
    <w:p w:rsidR="00000000" w:rsidDel="00000000" w:rsidP="00000000" w:rsidRDefault="00000000" w:rsidRPr="00000000" w14:paraId="000002A9">
      <w:pPr>
        <w:jc w:val="both"/>
        <w:rPr>
          <w:highlight w:val="white"/>
        </w:rPr>
      </w:pPr>
      <w:r w:rsidDel="00000000" w:rsidR="00000000" w:rsidRPr="00000000">
        <w:rPr>
          <w:highlight w:val="white"/>
          <w:rtl w:val="0"/>
        </w:rPr>
        <w:t xml:space="preserve">- En los bonos entra cualquier tratamiento láser y sin, excluyendo inyecciones/packs/cosméticos/consultas</w:t>
      </w:r>
    </w:p>
    <w:p w:rsidR="00000000" w:rsidDel="00000000" w:rsidP="00000000" w:rsidRDefault="00000000" w:rsidRPr="00000000" w14:paraId="000002AA">
      <w:pPr>
        <w:jc w:val="both"/>
        <w:rPr>
          <w:highlight w:val="white"/>
        </w:rPr>
      </w:pPr>
      <w:r w:rsidDel="00000000" w:rsidR="00000000" w:rsidRPr="00000000">
        <w:rPr>
          <w:highlight w:val="white"/>
          <w:rtl w:val="0"/>
        </w:rPr>
        <w:t xml:space="preserve">Pero ojo ¡Los bonus tienen una vida útil de 21 días desde su aparición! </w:t>
      </w:r>
    </w:p>
    <w:p w:rsidR="00000000" w:rsidDel="00000000" w:rsidP="00000000" w:rsidRDefault="00000000" w:rsidRPr="00000000" w14:paraId="000002AB">
      <w:pPr>
        <w:jc w:val="both"/>
        <w:rPr>
          <w:highlight w:val="white"/>
        </w:rPr>
      </w:pPr>
      <w:r w:rsidDel="00000000" w:rsidR="00000000" w:rsidRPr="00000000">
        <w:rPr>
          <w:highlight w:val="white"/>
          <w:rtl w:val="0"/>
        </w:rPr>
        <w:t xml:space="preserve">¿Le sería conveniente visitar nuestra clínica esta semana? ¡Es importante hacerlo antes del _ de _!</w:t>
      </w:r>
    </w:p>
    <w:p w:rsidR="00000000" w:rsidDel="00000000" w:rsidP="00000000" w:rsidRDefault="00000000" w:rsidRPr="00000000" w14:paraId="000002AC">
      <w:pPr>
        <w:jc w:val="both"/>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2AD">
      <w:pPr>
        <w:pStyle w:val="Title"/>
        <w:jc w:val="both"/>
        <w:rPr>
          <w:b w:val="1"/>
          <w:sz w:val="28"/>
          <w:szCs w:val="28"/>
        </w:rPr>
      </w:pPr>
      <w:bookmarkStart w:colFirst="0" w:colLast="0" w:name="_epjxjtbswqif" w:id="67"/>
      <w:bookmarkEnd w:id="67"/>
      <w:r w:rsidDel="00000000" w:rsidR="00000000" w:rsidRPr="00000000">
        <w:rPr>
          <w:b w:val="1"/>
          <w:sz w:val="28"/>
          <w:szCs w:val="28"/>
          <w:rtl w:val="0"/>
        </w:rPr>
        <w:br w:type="textWrapping"/>
        <w:t xml:space="preserve">BEAUTY CHALLANGE </w:t>
      </w:r>
    </w:p>
    <w:p w:rsidR="00000000" w:rsidDel="00000000" w:rsidP="00000000" w:rsidRDefault="00000000" w:rsidRPr="00000000" w14:paraId="000002AE">
      <w:pPr>
        <w:jc w:val="both"/>
        <w:rPr>
          <w:highlight w:val="white"/>
        </w:rPr>
      </w:pPr>
      <w:r w:rsidDel="00000000" w:rsidR="00000000" w:rsidRPr="00000000">
        <w:rPr>
          <w:b w:val="1"/>
          <w:sz w:val="28"/>
          <w:szCs w:val="28"/>
          <w:rtl w:val="0"/>
        </w:rPr>
        <w:br w:type="textWrapping"/>
      </w:r>
      <w:r w:rsidDel="00000000" w:rsidR="00000000" w:rsidRPr="00000000">
        <w:rPr>
          <w:highlight w:val="white"/>
          <w:rtl w:val="0"/>
        </w:rPr>
        <w:br w:type="textWrapping"/>
        <w:t xml:space="preserve">🔥🔥🔥 ¡Súper desafío! ¡Obtén tres certificados para ti y dos de tus amigos por un valor de 50 € cada uno! 🎉 Puedes usar este certificado para pagar cualquiera de los siguientes servicios:</w:t>
      </w:r>
    </w:p>
    <w:p w:rsidR="00000000" w:rsidDel="00000000" w:rsidP="00000000" w:rsidRDefault="00000000" w:rsidRPr="00000000" w14:paraId="000002AF">
      <w:pPr>
        <w:jc w:val="both"/>
        <w:rPr>
          <w:highlight w:val="white"/>
        </w:rPr>
      </w:pPr>
      <w:r w:rsidDel="00000000" w:rsidR="00000000" w:rsidRPr="00000000">
        <w:rPr>
          <w:rtl w:val="0"/>
        </w:rPr>
      </w:r>
    </w:p>
    <w:p w:rsidR="00000000" w:rsidDel="00000000" w:rsidP="00000000" w:rsidRDefault="00000000" w:rsidRPr="00000000" w14:paraId="000002B0">
      <w:pPr>
        <w:jc w:val="both"/>
        <w:rPr>
          <w:highlight w:val="white"/>
        </w:rPr>
      </w:pPr>
      <w:r w:rsidDel="00000000" w:rsidR="00000000" w:rsidRPr="00000000">
        <w:rPr>
          <w:highlight w:val="white"/>
          <w:rtl w:val="0"/>
        </w:rPr>
        <w:t xml:space="preserve">1. 🌞 ¡Aclaramiento de manchas con un programa especial de verano!</w:t>
      </w:r>
    </w:p>
    <w:p w:rsidR="00000000" w:rsidDel="00000000" w:rsidP="00000000" w:rsidRDefault="00000000" w:rsidRPr="00000000" w14:paraId="000002B1">
      <w:pPr>
        <w:jc w:val="both"/>
        <w:rPr>
          <w:highlight w:val="white"/>
        </w:rPr>
      </w:pPr>
      <w:r w:rsidDel="00000000" w:rsidR="00000000" w:rsidRPr="00000000">
        <w:rPr>
          <w:highlight w:val="white"/>
          <w:rtl w:val="0"/>
        </w:rPr>
        <w:t xml:space="preserve">2. 🖊 Eliminación de tatuajes con el súper láser Fotona en modo NANO&amp;PICO.</w:t>
      </w:r>
    </w:p>
    <w:p w:rsidR="00000000" w:rsidDel="00000000" w:rsidP="00000000" w:rsidRDefault="00000000" w:rsidRPr="00000000" w14:paraId="000002B2">
      <w:pPr>
        <w:jc w:val="both"/>
        <w:rPr>
          <w:highlight w:val="white"/>
        </w:rPr>
      </w:pPr>
      <w:r w:rsidDel="00000000" w:rsidR="00000000" w:rsidRPr="00000000">
        <w:rPr>
          <w:highlight w:val="white"/>
          <w:rtl w:val="0"/>
        </w:rPr>
        <w:t xml:space="preserve">3. 👁 Blefaroplastia láser – rejuvenecimiento de la piel alrededor de los ojos sin cirugía.</w:t>
      </w:r>
    </w:p>
    <w:p w:rsidR="00000000" w:rsidDel="00000000" w:rsidP="00000000" w:rsidRDefault="00000000" w:rsidRPr="00000000" w14:paraId="000002B3">
      <w:pPr>
        <w:jc w:val="both"/>
        <w:rPr>
          <w:highlight w:val="white"/>
        </w:rPr>
      </w:pPr>
      <w:r w:rsidDel="00000000" w:rsidR="00000000" w:rsidRPr="00000000">
        <w:rPr>
          <w:highlight w:val="white"/>
          <w:rtl w:val="0"/>
        </w:rPr>
        <w:t xml:space="preserve">4. 🩸 Eliminación de venas en la cara.</w:t>
      </w:r>
    </w:p>
    <w:p w:rsidR="00000000" w:rsidDel="00000000" w:rsidP="00000000" w:rsidRDefault="00000000" w:rsidRPr="00000000" w14:paraId="000002B4">
      <w:pPr>
        <w:jc w:val="both"/>
        <w:rPr>
          <w:highlight w:val="white"/>
        </w:rPr>
      </w:pPr>
      <w:r w:rsidDel="00000000" w:rsidR="00000000" w:rsidRPr="00000000">
        <w:rPr>
          <w:highlight w:val="white"/>
          <w:rtl w:val="0"/>
        </w:rPr>
        <w:t xml:space="preserve">5. 🦵 Eliminación de venas en las piernas.</w:t>
      </w:r>
    </w:p>
    <w:p w:rsidR="00000000" w:rsidDel="00000000" w:rsidP="00000000" w:rsidRDefault="00000000" w:rsidRPr="00000000" w14:paraId="000002B5">
      <w:pPr>
        <w:jc w:val="both"/>
        <w:rPr>
          <w:highlight w:val="white"/>
        </w:rPr>
      </w:pPr>
      <w:r w:rsidDel="00000000" w:rsidR="00000000" w:rsidRPr="00000000">
        <w:rPr>
          <w:highlight w:val="white"/>
          <w:rtl w:val="0"/>
        </w:rPr>
        <w:t xml:space="preserve">6. 💪 Corrección láser de la celulitis.</w:t>
      </w:r>
    </w:p>
    <w:p w:rsidR="00000000" w:rsidDel="00000000" w:rsidP="00000000" w:rsidRDefault="00000000" w:rsidRPr="00000000" w14:paraId="000002B6">
      <w:pPr>
        <w:jc w:val="both"/>
        <w:rPr>
          <w:highlight w:val="white"/>
        </w:rPr>
      </w:pPr>
      <w:r w:rsidDel="00000000" w:rsidR="00000000" w:rsidRPr="00000000">
        <w:rPr>
          <w:highlight w:val="white"/>
          <w:rtl w:val="0"/>
        </w:rPr>
        <w:t xml:space="preserve">7. 😴 Tratamiento de ronquidos.</w:t>
      </w:r>
    </w:p>
    <w:p w:rsidR="00000000" w:rsidDel="00000000" w:rsidP="00000000" w:rsidRDefault="00000000" w:rsidRPr="00000000" w14:paraId="000002B7">
      <w:pPr>
        <w:jc w:val="both"/>
        <w:rPr>
          <w:highlight w:val="white"/>
        </w:rPr>
      </w:pPr>
      <w:r w:rsidDel="00000000" w:rsidR="00000000" w:rsidRPr="00000000">
        <w:rPr>
          <w:highlight w:val="white"/>
          <w:rtl w:val="0"/>
        </w:rPr>
        <w:t xml:space="preserve">8. 🧼 Eliminación de papilomas, verrugas y otras formaciones.</w:t>
      </w:r>
    </w:p>
    <w:p w:rsidR="00000000" w:rsidDel="00000000" w:rsidP="00000000" w:rsidRDefault="00000000" w:rsidRPr="00000000" w14:paraId="000002B8">
      <w:pPr>
        <w:jc w:val="both"/>
        <w:rPr>
          <w:highlight w:val="white"/>
        </w:rPr>
      </w:pPr>
      <w:r w:rsidDel="00000000" w:rsidR="00000000" w:rsidRPr="00000000">
        <w:rPr>
          <w:highlight w:val="white"/>
          <w:rtl w:val="0"/>
        </w:rPr>
        <w:t xml:space="preserve">9. 👙 Aclaramiento de axilas o bikini.</w:t>
      </w:r>
    </w:p>
    <w:p w:rsidR="00000000" w:rsidDel="00000000" w:rsidP="00000000" w:rsidRDefault="00000000" w:rsidRPr="00000000" w14:paraId="000002B9">
      <w:pPr>
        <w:jc w:val="both"/>
        <w:rPr>
          <w:highlight w:val="white"/>
        </w:rPr>
      </w:pPr>
      <w:r w:rsidDel="00000000" w:rsidR="00000000" w:rsidRPr="00000000">
        <w:rPr>
          <w:highlight w:val="white"/>
          <w:rtl w:val="0"/>
        </w:rPr>
        <w:t xml:space="preserve">10. 🦶 Tratamiento de hongos en las uñas.</w:t>
      </w:r>
    </w:p>
    <w:p w:rsidR="00000000" w:rsidDel="00000000" w:rsidP="00000000" w:rsidRDefault="00000000" w:rsidRPr="00000000" w14:paraId="000002BA">
      <w:pPr>
        <w:jc w:val="both"/>
        <w:rPr>
          <w:highlight w:val="white"/>
        </w:rPr>
      </w:pPr>
      <w:r w:rsidDel="00000000" w:rsidR="00000000" w:rsidRPr="00000000">
        <w:rPr>
          <w:rtl w:val="0"/>
        </w:rPr>
      </w:r>
    </w:p>
    <w:p w:rsidR="00000000" w:rsidDel="00000000" w:rsidP="00000000" w:rsidRDefault="00000000" w:rsidRPr="00000000" w14:paraId="000002BB">
      <w:pPr>
        <w:jc w:val="both"/>
        <w:rPr>
          <w:highlight w:val="white"/>
        </w:rPr>
      </w:pPr>
      <w:r w:rsidDel="00000000" w:rsidR="00000000" w:rsidRPr="00000000">
        <w:rPr>
          <w:highlight w:val="white"/>
          <w:rtl w:val="0"/>
        </w:rPr>
        <w:t xml:space="preserve">Para obtener el certificado, debes:</w:t>
      </w:r>
    </w:p>
    <w:p w:rsidR="00000000" w:rsidDel="00000000" w:rsidP="00000000" w:rsidRDefault="00000000" w:rsidRPr="00000000" w14:paraId="000002BC">
      <w:pPr>
        <w:jc w:val="both"/>
        <w:rPr>
          <w:highlight w:val="white"/>
        </w:rPr>
      </w:pPr>
      <w:r w:rsidDel="00000000" w:rsidR="00000000" w:rsidRPr="00000000">
        <w:rPr>
          <w:rtl w:val="0"/>
        </w:rPr>
      </w:r>
    </w:p>
    <w:p w:rsidR="00000000" w:rsidDel="00000000" w:rsidP="00000000" w:rsidRDefault="00000000" w:rsidRPr="00000000" w14:paraId="000002BD">
      <w:pPr>
        <w:jc w:val="both"/>
        <w:rPr>
          <w:highlight w:val="white"/>
        </w:rPr>
      </w:pPr>
      <w:r w:rsidDel="00000000" w:rsidR="00000000" w:rsidRPr="00000000">
        <w:rPr>
          <w:rFonts w:ascii="Arial Unicode MS" w:cs="Arial Unicode MS" w:eastAsia="Arial Unicode MS" w:hAnsi="Arial Unicode MS"/>
          <w:highlight w:val="white"/>
          <w:rtl w:val="0"/>
        </w:rPr>
        <w:t xml:space="preserve">1. ✍ Escribir en los comentarios qué procedimiento deseas recibir.</w:t>
      </w:r>
    </w:p>
    <w:p w:rsidR="00000000" w:rsidDel="00000000" w:rsidP="00000000" w:rsidRDefault="00000000" w:rsidRPr="00000000" w14:paraId="000002BE">
      <w:pPr>
        <w:jc w:val="both"/>
        <w:rPr>
          <w:highlight w:val="white"/>
        </w:rPr>
      </w:pPr>
      <w:r w:rsidDel="00000000" w:rsidR="00000000" w:rsidRPr="00000000">
        <w:rPr>
          <w:highlight w:val="white"/>
          <w:rtl w:val="0"/>
        </w:rPr>
        <w:t xml:space="preserve">2. 📱 Enviar un mensaje de WhatsApp con las palabras “certificado de regalo 50 €”.</w:t>
      </w:r>
    </w:p>
    <w:p w:rsidR="00000000" w:rsidDel="00000000" w:rsidP="00000000" w:rsidRDefault="00000000" w:rsidRPr="00000000" w14:paraId="000002BF">
      <w:pPr>
        <w:jc w:val="both"/>
        <w:rPr>
          <w:highlight w:val="white"/>
        </w:rPr>
      </w:pPr>
      <w:r w:rsidDel="00000000" w:rsidR="00000000" w:rsidRPr="00000000">
        <w:rPr>
          <w:highlight w:val="white"/>
          <w:rtl w:val="0"/>
        </w:rPr>
        <w:t xml:space="preserve">3. 📸 Tomarte una foto con el doctor durante tu visita y escribir una reseña sobre tu experiencia.</w:t>
      </w:r>
    </w:p>
    <w:p w:rsidR="00000000" w:rsidDel="00000000" w:rsidP="00000000" w:rsidRDefault="00000000" w:rsidRPr="00000000" w14:paraId="000002C0">
      <w:pPr>
        <w:jc w:val="both"/>
        <w:rPr>
          <w:highlight w:val="white"/>
        </w:rPr>
      </w:pPr>
      <w:r w:rsidDel="00000000" w:rsidR="00000000" w:rsidRPr="00000000">
        <w:rPr>
          <w:rtl w:val="0"/>
        </w:rPr>
      </w:r>
    </w:p>
    <w:p w:rsidR="00000000" w:rsidDel="00000000" w:rsidP="00000000" w:rsidRDefault="00000000" w:rsidRPr="00000000" w14:paraId="000002C1">
      <w:pPr>
        <w:jc w:val="both"/>
        <w:rPr>
          <w:highlight w:val="white"/>
        </w:rPr>
      </w:pPr>
      <w:r w:rsidDel="00000000" w:rsidR="00000000" w:rsidRPr="00000000">
        <w:rPr>
          <w:highlight w:val="white"/>
          <w:rtl w:val="0"/>
        </w:rPr>
        <w:t xml:space="preserve">Pronto nuestro gerente te enviará un certificado de regalo electrónico para ti y dos de tus amigos, que puedes usar como pago total o parcial para el procedimiento seleccionado.</w:t>
      </w:r>
    </w:p>
    <w:p w:rsidR="00000000" w:rsidDel="00000000" w:rsidP="00000000" w:rsidRDefault="00000000" w:rsidRPr="00000000" w14:paraId="000002C2">
      <w:pPr>
        <w:jc w:val="both"/>
        <w:rPr>
          <w:highlight w:val="white"/>
        </w:rPr>
      </w:pPr>
      <w:r w:rsidDel="00000000" w:rsidR="00000000" w:rsidRPr="00000000">
        <w:rPr>
          <w:rtl w:val="0"/>
        </w:rPr>
      </w:r>
    </w:p>
    <w:p w:rsidR="00000000" w:rsidDel="00000000" w:rsidP="00000000" w:rsidRDefault="00000000" w:rsidRPr="00000000" w14:paraId="000002C3">
      <w:pPr>
        <w:jc w:val="both"/>
        <w:rPr>
          <w:highlight w:val="white"/>
        </w:rPr>
      </w:pPr>
      <w:r w:rsidDel="00000000" w:rsidR="00000000" w:rsidRPr="00000000">
        <w:rPr>
          <w:highlight w:val="white"/>
          <w:rtl w:val="0"/>
        </w:rPr>
        <w:t xml:space="preserve">El certificado solo se puede usar una vez durante la primera visita.</w:t>
      </w:r>
      <w:r w:rsidDel="00000000" w:rsidR="00000000" w:rsidRPr="00000000">
        <w:rPr>
          <w:rtl w:val="0"/>
        </w:rPr>
      </w:r>
    </w:p>
    <w:p w:rsidR="00000000" w:rsidDel="00000000" w:rsidP="00000000" w:rsidRDefault="00000000" w:rsidRPr="00000000" w14:paraId="000002C4">
      <w:pPr>
        <w:jc w:val="both"/>
        <w:rPr>
          <w:highlight w:val="white"/>
        </w:rPr>
      </w:pPr>
      <w:r w:rsidDel="00000000" w:rsidR="00000000" w:rsidRPr="00000000">
        <w:rPr>
          <w:rtl w:val="0"/>
        </w:rPr>
      </w:r>
    </w:p>
    <w:p w:rsidR="00000000" w:rsidDel="00000000" w:rsidP="00000000" w:rsidRDefault="00000000" w:rsidRPr="00000000" w14:paraId="000002C5">
      <w:pPr>
        <w:pStyle w:val="Title"/>
        <w:spacing w:line="360" w:lineRule="auto"/>
        <w:jc w:val="both"/>
        <w:rPr>
          <w:color w:val="ff0000"/>
          <w:highlight w:val="white"/>
        </w:rPr>
      </w:pPr>
      <w:bookmarkStart w:colFirst="0" w:colLast="0" w:name="_a7mu99ixt8vd" w:id="68"/>
      <w:bookmarkEnd w:id="68"/>
      <w:r w:rsidDel="00000000" w:rsidR="00000000" w:rsidRPr="00000000">
        <w:rPr>
          <w:color w:val="ff0000"/>
          <w:highlight w:val="white"/>
          <w:rtl w:val="0"/>
        </w:rPr>
        <w:t xml:space="preserve">*</w:t>
      </w:r>
      <w:r w:rsidDel="00000000" w:rsidR="00000000" w:rsidRPr="00000000">
        <w:rPr>
          <w:b w:val="1"/>
          <w:color w:val="ff0000"/>
          <w:sz w:val="30"/>
          <w:szCs w:val="30"/>
          <w:highlight w:val="white"/>
          <w:rtl w:val="0"/>
        </w:rPr>
        <w:t xml:space="preserve">IMPORTANTE</w:t>
      </w:r>
      <w:r w:rsidDel="00000000" w:rsidR="00000000" w:rsidRPr="00000000">
        <w:rPr>
          <w:b w:val="1"/>
          <w:color w:val="ff0000"/>
          <w:highlight w:val="white"/>
          <w:rtl w:val="0"/>
        </w:rPr>
        <w:t xml:space="preserve">:*</w:t>
      </w:r>
      <w:r w:rsidDel="00000000" w:rsidR="00000000" w:rsidRPr="00000000">
        <w:rPr>
          <w:rtl w:val="0"/>
        </w:rPr>
      </w:r>
    </w:p>
    <w:p w:rsidR="00000000" w:rsidDel="00000000" w:rsidP="00000000" w:rsidRDefault="00000000" w:rsidRPr="00000000" w14:paraId="000002C6">
      <w:pPr>
        <w:jc w:val="both"/>
        <w:rPr>
          <w:b w:val="1"/>
          <w:color w:val="ff0000"/>
        </w:rPr>
      </w:pPr>
      <w:r w:rsidDel="00000000" w:rsidR="00000000" w:rsidRPr="00000000">
        <w:rPr>
          <w:color w:val="ff0000"/>
          <w:sz w:val="24"/>
          <w:szCs w:val="24"/>
          <w:rtl w:val="0"/>
        </w:rPr>
        <w:t xml:space="preserve"> No damos precio sin valorar al paciente. Respetamos que al ser un procedimiento de Responsabilidad Médica y cada paciente es único. Es obligatorio venir a una valoración profesional para tener los mejores resultados posible.</w:t>
      </w: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br w:type="textWrapping"/>
      </w:r>
    </w:p>
    <w:p w:rsidR="00000000" w:rsidDel="00000000" w:rsidP="00000000" w:rsidRDefault="00000000" w:rsidRPr="00000000" w14:paraId="000002CA">
      <w:pPr>
        <w:pStyle w:val="Title"/>
        <w:jc w:val="both"/>
        <w:rPr>
          <w:rFonts w:ascii="Cambria" w:cs="Cambria" w:eastAsia="Cambria" w:hAnsi="Cambria"/>
          <w:color w:val="000000"/>
          <w:highlight w:val="white"/>
        </w:rPr>
      </w:pPr>
      <w:bookmarkStart w:colFirst="0" w:colLast="0" w:name="_jhvp0ctvz8g2" w:id="69"/>
      <w:bookmarkEnd w:id="69"/>
      <w:r w:rsidDel="00000000" w:rsidR="00000000" w:rsidRPr="00000000">
        <w:rPr>
          <w:rFonts w:ascii="Cambria" w:cs="Cambria" w:eastAsia="Cambria" w:hAnsi="Cambria"/>
          <w:color w:val="000000"/>
          <w:highlight w:val="white"/>
          <w:rtl w:val="0"/>
        </w:rPr>
        <w:t xml:space="preserve">VIDEO LLEGAR A TRG</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highlight w:val="white"/>
        </w:rPr>
      </w:pPr>
      <w:hyperlink r:id="rId19">
        <w:r w:rsidDel="00000000" w:rsidR="00000000" w:rsidRPr="00000000">
          <w:rPr>
            <w:color w:val="1155cc"/>
            <w:highlight w:val="white"/>
            <w:u w:val="single"/>
            <w:rtl w:val="0"/>
          </w:rPr>
          <w:t xml:space="preserve">https://www.instagram.com/reel/C8rNMDWIx0p/?igsh=ZjA5ZXFpanM1cWY4</w:t>
        </w:r>
      </w:hyperlink>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Title"/>
        <w:rPr>
          <w:b w:val="1"/>
          <w:color w:val="000000"/>
          <w:sz w:val="36"/>
          <w:szCs w:val="36"/>
          <w:highlight w:val="yellow"/>
        </w:rPr>
      </w:pPr>
      <w:bookmarkStart w:colFirst="0" w:colLast="0" w:name="_axt43n39j636" w:id="70"/>
      <w:bookmarkEnd w:id="70"/>
      <w:r w:rsidDel="00000000" w:rsidR="00000000" w:rsidRPr="00000000">
        <w:rPr>
          <w:rtl w:val="0"/>
        </w:rPr>
        <w:br w:type="textWrapping"/>
      </w:r>
      <w:r w:rsidDel="00000000" w:rsidR="00000000" w:rsidRPr="00000000">
        <w:rPr>
          <w:b w:val="1"/>
          <w:color w:val="000000"/>
          <w:sz w:val="36"/>
          <w:szCs w:val="36"/>
          <w:highlight w:val="yellow"/>
          <w:rtl w:val="0"/>
        </w:rPr>
        <w:t xml:space="preserve">SMAS LIFTING SP Dynamis Pro/NX</w:t>
      </w:r>
    </w:p>
    <w:p w:rsidR="00000000" w:rsidDel="00000000" w:rsidP="00000000" w:rsidRDefault="00000000" w:rsidRPr="00000000" w14:paraId="000002D1">
      <w:pPr>
        <w:rPr>
          <w:b w:val="1"/>
          <w:color w:val="ff0000"/>
          <w:sz w:val="28"/>
          <w:szCs w:val="28"/>
        </w:rPr>
      </w:pPr>
      <w:r w:rsidDel="00000000" w:rsidR="00000000" w:rsidRPr="00000000">
        <w:rPr>
          <w:rtl w:val="0"/>
        </w:rPr>
      </w:r>
    </w:p>
    <w:p w:rsidR="00000000" w:rsidDel="00000000" w:rsidP="00000000" w:rsidRDefault="00000000" w:rsidRPr="00000000" w14:paraId="000002D2">
      <w:pPr>
        <w:rPr>
          <w:b w:val="1"/>
          <w:sz w:val="28"/>
          <w:szCs w:val="28"/>
          <w:highlight w:val="white"/>
        </w:rPr>
      </w:pPr>
      <w:r w:rsidDel="00000000" w:rsidR="00000000" w:rsidRPr="00000000">
        <w:rPr>
          <w:b w:val="1"/>
          <w:sz w:val="24"/>
          <w:szCs w:val="24"/>
          <w:highlight w:val="white"/>
          <w:rtl w:val="0"/>
        </w:rPr>
        <w:t xml:space="preserve">Nuestros clientes están encantados con el procedimiento de SmasLifting con láser Fotona, y en este momento tenemos una promoción especial para nuevos clientes. Es una excelente oportunidad para probar el tratamiento. </w:t>
        <w:br w:type="textWrapping"/>
        <w:br w:type="textWrapping"/>
        <w:t xml:space="preserve">¿Qué </w:t>
      </w:r>
      <w:r w:rsidDel="00000000" w:rsidR="00000000" w:rsidRPr="00000000">
        <w:rPr>
          <w:sz w:val="24"/>
          <w:szCs w:val="24"/>
          <w:highlight w:val="white"/>
          <w:rtl w:val="0"/>
        </w:rPr>
        <w:t xml:space="preserve">l</w:t>
      </w:r>
      <w:r w:rsidDel="00000000" w:rsidR="00000000" w:rsidRPr="00000000">
        <w:rPr>
          <w:b w:val="1"/>
          <w:sz w:val="24"/>
          <w:szCs w:val="24"/>
          <w:highlight w:val="white"/>
          <w:rtl w:val="0"/>
        </w:rPr>
        <w:t xml:space="preserve">e parece la idea de agendar una primera consulta y conocer más? ¡Estaremos encantados de ayudar</w:t>
      </w:r>
      <w:r w:rsidDel="00000000" w:rsidR="00000000" w:rsidRPr="00000000">
        <w:rPr>
          <w:sz w:val="24"/>
          <w:szCs w:val="24"/>
          <w:highlight w:val="white"/>
          <w:rtl w:val="0"/>
        </w:rPr>
        <w:t xml:space="preserve">l</w:t>
      </w:r>
      <w:r w:rsidDel="00000000" w:rsidR="00000000" w:rsidRPr="00000000">
        <w:rPr>
          <w:b w:val="1"/>
          <w:sz w:val="24"/>
          <w:szCs w:val="24"/>
          <w:highlight w:val="white"/>
          <w:rtl w:val="0"/>
        </w:rPr>
        <w:t xml:space="preserve">e!</w:t>
      </w:r>
      <w:r w:rsidDel="00000000" w:rsidR="00000000" w:rsidRPr="00000000">
        <w:rPr>
          <w:rtl w:val="0"/>
        </w:rPr>
      </w:r>
    </w:p>
    <w:p w:rsidR="00000000" w:rsidDel="00000000" w:rsidP="00000000" w:rsidRDefault="00000000" w:rsidRPr="00000000" w14:paraId="000002D3">
      <w:pPr>
        <w:rPr>
          <w:sz w:val="26"/>
          <w:szCs w:val="26"/>
        </w:rPr>
      </w:pPr>
      <w:r w:rsidDel="00000000" w:rsidR="00000000" w:rsidRPr="00000000">
        <w:rPr>
          <w:rtl w:val="0"/>
        </w:rPr>
      </w:r>
    </w:p>
    <w:p w:rsidR="00000000" w:rsidDel="00000000" w:rsidP="00000000" w:rsidRDefault="00000000" w:rsidRPr="00000000" w14:paraId="000002D4">
      <w:pPr>
        <w:spacing w:line="240" w:lineRule="auto"/>
        <w:rPr>
          <w:sz w:val="26"/>
          <w:szCs w:val="26"/>
        </w:rPr>
      </w:pPr>
      <w:r w:rsidDel="00000000" w:rsidR="00000000" w:rsidRPr="00000000">
        <w:rPr>
          <w:sz w:val="26"/>
          <w:szCs w:val="26"/>
          <w:rtl w:val="0"/>
        </w:rPr>
        <w:t xml:space="preserve"> </w:t>
      </w:r>
      <w:r w:rsidDel="00000000" w:rsidR="00000000" w:rsidRPr="00000000">
        <w:rPr>
          <w:b w:val="1"/>
          <w:color w:val="ff0000"/>
          <w:sz w:val="26"/>
          <w:szCs w:val="26"/>
          <w:rtl w:val="0"/>
        </w:rPr>
        <w:t xml:space="preserve">SMAS LIFTING que es- </w:t>
      </w:r>
      <w:r w:rsidDel="00000000" w:rsidR="00000000" w:rsidRPr="00000000">
        <w:rPr>
          <w:sz w:val="26"/>
          <w:szCs w:val="26"/>
          <w:rtl w:val="0"/>
        </w:rPr>
        <w:br w:type="textWrapping"/>
      </w:r>
    </w:p>
    <w:p w:rsidR="00000000" w:rsidDel="00000000" w:rsidP="00000000" w:rsidRDefault="00000000" w:rsidRPr="00000000" w14:paraId="000002D5">
      <w:pPr>
        <w:spacing w:line="240" w:lineRule="auto"/>
        <w:rPr>
          <w:sz w:val="18"/>
          <w:szCs w:val="18"/>
          <w:highlight w:val="white"/>
        </w:rPr>
      </w:pPr>
      <w:r w:rsidDel="00000000" w:rsidR="00000000" w:rsidRPr="00000000">
        <w:rPr>
          <w:sz w:val="18"/>
          <w:szCs w:val="18"/>
          <w:highlight w:val="white"/>
          <w:rtl w:val="0"/>
        </w:rPr>
        <w:t xml:space="preserve">El procedimiento SMAS-lifting con el láser Fotona es como un entrenamiento para la piel. Este láser actúa en lo profundo, ayudando a que la piel se vuelva más fuerte y firme, como los músculos después de hacer ejercicio. Después de la primera sesión, los cambios pueden no ser muy visibles porque la piel necesita tiempo para renovarse y fortalecerse.</w:t>
      </w:r>
    </w:p>
    <w:p w:rsidR="00000000" w:rsidDel="00000000" w:rsidP="00000000" w:rsidRDefault="00000000" w:rsidRPr="00000000" w14:paraId="000002D6">
      <w:pPr>
        <w:rPr>
          <w:sz w:val="18"/>
          <w:szCs w:val="18"/>
          <w:highlight w:val="white"/>
        </w:rPr>
      </w:pPr>
      <w:r w:rsidDel="00000000" w:rsidR="00000000" w:rsidRPr="00000000">
        <w:rPr>
          <w:rtl w:val="0"/>
        </w:rPr>
      </w:r>
    </w:p>
    <w:p w:rsidR="00000000" w:rsidDel="00000000" w:rsidP="00000000" w:rsidRDefault="00000000" w:rsidRPr="00000000" w14:paraId="000002D7">
      <w:pPr>
        <w:rPr>
          <w:sz w:val="18"/>
          <w:szCs w:val="18"/>
          <w:highlight w:val="white"/>
        </w:rPr>
      </w:pPr>
      <w:r w:rsidDel="00000000" w:rsidR="00000000" w:rsidRPr="00000000">
        <w:rPr>
          <w:sz w:val="18"/>
          <w:szCs w:val="18"/>
          <w:highlight w:val="white"/>
          <w:rtl w:val="0"/>
        </w:rPr>
        <w:t xml:space="preserve">El láser Fotona ayuda a la piel a producir colágeno y elastina, que son sustancias que la hacen suave y elástica. Con cada sesión, la piel mejorará poco a poco, y los resultados se notarán gradualmente a medida que estos cambios se acumulen.</w:t>
      </w:r>
    </w:p>
    <w:p w:rsidR="00000000" w:rsidDel="00000000" w:rsidP="00000000" w:rsidRDefault="00000000" w:rsidRPr="00000000" w14:paraId="000002D8">
      <w:pPr>
        <w:rPr>
          <w:sz w:val="18"/>
          <w:szCs w:val="18"/>
          <w:highlight w:val="white"/>
        </w:rPr>
      </w:pPr>
      <w:r w:rsidDel="00000000" w:rsidR="00000000" w:rsidRPr="00000000">
        <w:rPr>
          <w:rtl w:val="0"/>
        </w:rPr>
      </w:r>
    </w:p>
    <w:p w:rsidR="00000000" w:rsidDel="00000000" w:rsidP="00000000" w:rsidRDefault="00000000" w:rsidRPr="00000000" w14:paraId="000002D9">
      <w:pPr>
        <w:rPr>
          <w:sz w:val="18"/>
          <w:szCs w:val="18"/>
          <w:shd w:fill="fce5cd" w:val="clear"/>
        </w:rPr>
      </w:pPr>
      <w:r w:rsidDel="00000000" w:rsidR="00000000" w:rsidRPr="00000000">
        <w:rPr>
          <w:sz w:val="18"/>
          <w:szCs w:val="18"/>
          <w:highlight w:val="white"/>
          <w:rtl w:val="0"/>
        </w:rPr>
        <w:br w:type="textWrapping"/>
      </w:r>
      <w:r w:rsidDel="00000000" w:rsidR="00000000" w:rsidRPr="00000000">
        <w:rPr>
          <w:sz w:val="18"/>
          <w:szCs w:val="18"/>
          <w:shd w:fill="fce5cd" w:val="clear"/>
          <w:rtl w:val="0"/>
        </w:rPr>
        <w:t xml:space="preserve">Nueva opción de 2025 - 6 sesiones + regalo ! </w:t>
        <w:br w:type="textWrapping"/>
        <w:br w:type="textWrapping"/>
        <w:t xml:space="preserve">¿Desea una piel más firme, joven y radiante? El SMAS-lifting con láser Fotona es el mejor tratamiento para usted. Este láser actúa profundamente, fortaleciendo su piel desde el interior, como un entrenamiento exclusivo para su rostro.</w:t>
      </w:r>
    </w:p>
    <w:p w:rsidR="00000000" w:rsidDel="00000000" w:rsidP="00000000" w:rsidRDefault="00000000" w:rsidRPr="00000000" w14:paraId="000002DA">
      <w:pPr>
        <w:spacing w:after="240" w:before="240" w:lineRule="auto"/>
        <w:rPr>
          <w:sz w:val="18"/>
          <w:szCs w:val="18"/>
          <w:shd w:fill="fce5cd" w:val="clear"/>
        </w:rPr>
      </w:pPr>
      <w:r w:rsidDel="00000000" w:rsidR="00000000" w:rsidRPr="00000000">
        <w:rPr>
          <w:sz w:val="18"/>
          <w:szCs w:val="18"/>
          <w:shd w:fill="fce5cd" w:val="clear"/>
          <w:rtl w:val="0"/>
        </w:rPr>
        <w:t xml:space="preserve">Desde la primera sesión, su piel comienza a producir más colágeno y elastina, las sustancias esenciales para mantenerla suave y elástica. Aunque los cambios iniciales son graduales, con cada sesión notará cómo su piel se vuelve más firme, tersa y luminosa.</w:t>
      </w:r>
    </w:p>
    <w:p w:rsidR="00000000" w:rsidDel="00000000" w:rsidP="00000000" w:rsidRDefault="00000000" w:rsidRPr="00000000" w14:paraId="000002DB">
      <w:pPr>
        <w:spacing w:after="240" w:before="240" w:lineRule="auto"/>
        <w:rPr>
          <w:sz w:val="18"/>
          <w:szCs w:val="18"/>
          <w:shd w:fill="fce5cd" w:val="clear"/>
        </w:rPr>
      </w:pPr>
      <w:r w:rsidDel="00000000" w:rsidR="00000000" w:rsidRPr="00000000">
        <w:rPr>
          <w:sz w:val="18"/>
          <w:szCs w:val="18"/>
          <w:shd w:fill="fce5cd" w:val="clear"/>
          <w:rtl w:val="0"/>
        </w:rPr>
        <w:t xml:space="preserve">Si busca un tratamiento eficaz, seguro y con resultados naturales, el láser Fotona es su mejor opción. ¡Descubra el poder de la tecnología avanzada y renueve su piel como nunca antes!</w:t>
        <w:br w:type="textWrapping"/>
        <w:t xml:space="preserve">Usted esta de Barcelona o Tarragona?</w:t>
      </w:r>
    </w:p>
    <w:p w:rsidR="00000000" w:rsidDel="00000000" w:rsidP="00000000" w:rsidRDefault="00000000" w:rsidRPr="00000000" w14:paraId="000002DC">
      <w:pPr>
        <w:rPr>
          <w:sz w:val="18"/>
          <w:szCs w:val="18"/>
          <w:highlight w:val="white"/>
        </w:rPr>
      </w:pPr>
      <w:r w:rsidDel="00000000" w:rsidR="00000000" w:rsidRPr="00000000">
        <w:rPr>
          <w:sz w:val="18"/>
          <w:szCs w:val="18"/>
          <w:highlight w:val="white"/>
          <w:rtl w:val="0"/>
        </w:rPr>
        <w:br w:type="textWrapping"/>
        <w:br w:type="textWrapping"/>
      </w:r>
      <w:r w:rsidDel="00000000" w:rsidR="00000000" w:rsidRPr="00000000">
        <w:rPr>
          <w:color w:val="980000"/>
          <w:sz w:val="18"/>
          <w:szCs w:val="18"/>
          <w:highlight w:val="white"/>
          <w:rtl w:val="0"/>
        </w:rPr>
        <w:t xml:space="preserve">NO MANDAR, info para nosotros-</w:t>
      </w:r>
      <w:r w:rsidDel="00000000" w:rsidR="00000000" w:rsidRPr="00000000">
        <w:rPr>
          <w:sz w:val="18"/>
          <w:szCs w:val="18"/>
          <w:highlight w:val="white"/>
          <w:rtl w:val="0"/>
        </w:rPr>
        <w:t xml:space="preserve">   1374eur 6 sessiones (cada 2-3 semanas ) + REGALO Lifting del cuello con cada sesión si lo desea</w:t>
      </w:r>
      <w:r w:rsidDel="00000000" w:rsidR="00000000" w:rsidRPr="00000000">
        <w:rPr>
          <w:b w:val="1"/>
          <w:sz w:val="18"/>
          <w:szCs w:val="18"/>
          <w:highlight w:val="white"/>
          <w:rtl w:val="0"/>
        </w:rPr>
        <w:br w:type="textWrapping"/>
      </w:r>
      <w:r w:rsidDel="00000000" w:rsidR="00000000" w:rsidRPr="00000000">
        <w:rPr>
          <w:sz w:val="18"/>
          <w:szCs w:val="18"/>
          <w:highlight w:val="white"/>
          <w:rtl w:val="0"/>
        </w:rPr>
        <w:br w:type="textWrapping"/>
      </w:r>
      <w:r w:rsidDel="00000000" w:rsidR="00000000" w:rsidRPr="00000000">
        <w:rPr>
          <w:b w:val="1"/>
          <w:color w:val="ff0000"/>
          <w:highlight w:val="white"/>
          <w:rtl w:val="0"/>
        </w:rPr>
        <w:t xml:space="preserve">RUS</w:t>
      </w:r>
      <w:r w:rsidDel="00000000" w:rsidR="00000000" w:rsidRPr="00000000">
        <w:rPr>
          <w:sz w:val="18"/>
          <w:szCs w:val="18"/>
          <w:highlight w:val="white"/>
          <w:rtl w:val="0"/>
        </w:rPr>
        <w:br w:type="textWrapping"/>
      </w:r>
      <w:r w:rsidDel="00000000" w:rsidR="00000000" w:rsidRPr="00000000">
        <w:rPr>
          <w:b w:val="1"/>
          <w:sz w:val="18"/>
          <w:szCs w:val="18"/>
          <w:highlight w:val="white"/>
          <w:rtl w:val="0"/>
        </w:rPr>
        <w:t xml:space="preserve">Процедура SMAS-лифтинга с использованием лазера Fotona</w:t>
      </w:r>
      <w:r w:rsidDel="00000000" w:rsidR="00000000" w:rsidRPr="00000000">
        <w:rPr>
          <w:sz w:val="18"/>
          <w:szCs w:val="18"/>
          <w:highlight w:val="white"/>
          <w:rtl w:val="0"/>
        </w:rPr>
        <w:t xml:space="preserve"> – это как тренировка для вашей кожи. Лазер воздействует на глубокие слои, помогая коже стать более крепкой и упругой, как мышцы после физических упражнений. После первой сессии изменения могут быть не сразу заметны, поскольку коже нужно время для обновления и укрепления.</w:t>
      </w:r>
    </w:p>
    <w:p w:rsidR="00000000" w:rsidDel="00000000" w:rsidP="00000000" w:rsidRDefault="00000000" w:rsidRPr="00000000" w14:paraId="000002DD">
      <w:pPr>
        <w:spacing w:after="240" w:before="240" w:lineRule="auto"/>
        <w:rPr>
          <w:sz w:val="18"/>
          <w:szCs w:val="18"/>
          <w:highlight w:val="white"/>
        </w:rPr>
      </w:pPr>
      <w:r w:rsidDel="00000000" w:rsidR="00000000" w:rsidRPr="00000000">
        <w:rPr>
          <w:sz w:val="18"/>
          <w:szCs w:val="18"/>
          <w:highlight w:val="white"/>
          <w:rtl w:val="0"/>
        </w:rPr>
        <w:t xml:space="preserve">Лазер Fotona стимулирует выработку </w:t>
      </w:r>
      <w:r w:rsidDel="00000000" w:rsidR="00000000" w:rsidRPr="00000000">
        <w:rPr>
          <w:b w:val="1"/>
          <w:sz w:val="18"/>
          <w:szCs w:val="18"/>
          <w:highlight w:val="white"/>
          <w:rtl w:val="0"/>
        </w:rPr>
        <w:t xml:space="preserve">коллагена и эластина</w:t>
      </w:r>
      <w:r w:rsidDel="00000000" w:rsidR="00000000" w:rsidRPr="00000000">
        <w:rPr>
          <w:sz w:val="18"/>
          <w:szCs w:val="18"/>
          <w:highlight w:val="white"/>
          <w:rtl w:val="0"/>
        </w:rPr>
        <w:t xml:space="preserve"> – веществ, которые делают кожу гладкой, эластичной и молодой. С каждой процедурой эффект усиливается, и результат становится более заметным по мере того, как кожа постепенно преображается и улучшается.</w:t>
      </w:r>
    </w:p>
    <w:p w:rsidR="00000000" w:rsidDel="00000000" w:rsidP="00000000" w:rsidRDefault="00000000" w:rsidRPr="00000000" w14:paraId="000002DE">
      <w:pPr>
        <w:spacing w:after="240" w:before="240" w:lineRule="auto"/>
        <w:rPr>
          <w:sz w:val="20"/>
          <w:szCs w:val="20"/>
          <w:highlight w:val="white"/>
        </w:rPr>
      </w:pPr>
      <w:r w:rsidDel="00000000" w:rsidR="00000000" w:rsidRPr="00000000">
        <w:rPr>
          <w:b w:val="1"/>
          <w:sz w:val="18"/>
          <w:szCs w:val="18"/>
          <w:highlight w:val="white"/>
          <w:rtl w:val="0"/>
        </w:rPr>
        <w:t xml:space="preserve">Представьте этот уход как программу тренировок</w:t>
      </w:r>
      <w:r w:rsidDel="00000000" w:rsidR="00000000" w:rsidRPr="00000000">
        <w:rPr>
          <w:sz w:val="18"/>
          <w:szCs w:val="18"/>
          <w:highlight w:val="white"/>
          <w:rtl w:val="0"/>
        </w:rPr>
        <w:t xml:space="preserve">: одного сеанса  недостаточно для резкого изменения, но при регулярных процедура ваша кожа станет более упругой, гладкой и эластичной.</w:t>
        <w:br w:type="textWrapping"/>
        <w:br w:type="textWrapping"/>
        <w:br w:type="textWrapping"/>
        <w:br w:type="textWrapping"/>
        <w:br w:type="textWrapping"/>
      </w:r>
      <w:r w:rsidDel="00000000" w:rsidR="00000000" w:rsidRPr="00000000">
        <w:rPr>
          <w:sz w:val="20"/>
          <w:szCs w:val="20"/>
          <w:highlight w:val="white"/>
          <w:rtl w:val="0"/>
        </w:rPr>
        <w:t xml:space="preserve">🌟 Renueva tu piel con SMAS-Lifting Láser Fotona 🌟</w:t>
      </w:r>
    </w:p>
    <w:p w:rsidR="00000000" w:rsidDel="00000000" w:rsidP="00000000" w:rsidRDefault="00000000" w:rsidRPr="00000000" w14:paraId="000002DF">
      <w:pPr>
        <w:spacing w:after="240" w:before="240" w:lineRule="auto"/>
        <w:rPr>
          <w:sz w:val="20"/>
          <w:szCs w:val="20"/>
          <w:highlight w:val="white"/>
        </w:rPr>
      </w:pPr>
      <w:r w:rsidDel="00000000" w:rsidR="00000000" w:rsidRPr="00000000">
        <w:rPr>
          <w:sz w:val="20"/>
          <w:szCs w:val="20"/>
          <w:highlight w:val="white"/>
          <w:rtl w:val="0"/>
        </w:rPr>
        <w:t xml:space="preserve">¿Te gustaría mantener tu belleza natural y detener los signos del envejecimiento? Nuestro tratamiento de SMAS-lifting es la solución perfecta para fortalecer y rejuvenecer tu piel desde lo más profundo.</w:t>
      </w:r>
    </w:p>
    <w:p w:rsidR="00000000" w:rsidDel="00000000" w:rsidP="00000000" w:rsidRDefault="00000000" w:rsidRPr="00000000" w14:paraId="000002E0">
      <w:pPr>
        <w:spacing w:after="240" w:before="240" w:lineRule="auto"/>
        <w:rPr>
          <w:sz w:val="20"/>
          <w:szCs w:val="20"/>
          <w:highlight w:val="white"/>
        </w:rPr>
      </w:pPr>
      <w:r w:rsidDel="00000000" w:rsidR="00000000" w:rsidRPr="00000000">
        <w:rPr>
          <w:sz w:val="20"/>
          <w:szCs w:val="20"/>
          <w:highlight w:val="white"/>
          <w:rtl w:val="0"/>
        </w:rPr>
        <w:t xml:space="preserve">🎁 Nuevo abono especial: 6 sesiones + regalo exclusivo 🎁</w:t>
      </w:r>
    </w:p>
    <w:p w:rsidR="00000000" w:rsidDel="00000000" w:rsidP="00000000" w:rsidRDefault="00000000" w:rsidRPr="00000000" w14:paraId="000002E1">
      <w:pPr>
        <w:numPr>
          <w:ilvl w:val="0"/>
          <w:numId w:val="11"/>
        </w:numPr>
        <w:spacing w:after="0" w:afterAutospacing="0" w:before="240" w:lineRule="auto"/>
        <w:ind w:left="720" w:hanging="360"/>
        <w:jc w:val="left"/>
        <w:rPr>
          <w:sz w:val="20"/>
          <w:szCs w:val="20"/>
          <w:highlight w:val="white"/>
        </w:rPr>
      </w:pPr>
      <w:r w:rsidDel="00000000" w:rsidR="00000000" w:rsidRPr="00000000">
        <w:rPr>
          <w:sz w:val="20"/>
          <w:szCs w:val="20"/>
          <w:highlight w:val="white"/>
          <w:rtl w:val="0"/>
        </w:rPr>
        <w:t xml:space="preserve">Precio especial: Solo 1374 EUR (antes 2700 EUR).</w:t>
      </w:r>
    </w:p>
    <w:p w:rsidR="00000000" w:rsidDel="00000000" w:rsidP="00000000" w:rsidRDefault="00000000" w:rsidRPr="00000000" w14:paraId="000002E2">
      <w:pPr>
        <w:numPr>
          <w:ilvl w:val="0"/>
          <w:numId w:val="11"/>
        </w:numPr>
        <w:spacing w:after="0" w:afterAutospacing="0" w:before="0" w:beforeAutospacing="0" w:lineRule="auto"/>
        <w:ind w:left="720" w:hanging="360"/>
        <w:jc w:val="left"/>
        <w:rPr>
          <w:sz w:val="20"/>
          <w:szCs w:val="20"/>
          <w:highlight w:val="white"/>
        </w:rPr>
      </w:pPr>
      <w:r w:rsidDel="00000000" w:rsidR="00000000" w:rsidRPr="00000000">
        <w:rPr>
          <w:sz w:val="20"/>
          <w:szCs w:val="20"/>
          <w:highlight w:val="white"/>
          <w:rtl w:val="0"/>
        </w:rPr>
        <w:t xml:space="preserve">Incluye: Lifting adicional de la zona del cuello en cada sesión.</w:t>
      </w:r>
    </w:p>
    <w:p w:rsidR="00000000" w:rsidDel="00000000" w:rsidP="00000000" w:rsidRDefault="00000000" w:rsidRPr="00000000" w14:paraId="000002E3">
      <w:pPr>
        <w:numPr>
          <w:ilvl w:val="0"/>
          <w:numId w:val="11"/>
        </w:numPr>
        <w:spacing w:after="240" w:before="0" w:beforeAutospacing="0" w:lineRule="auto"/>
        <w:ind w:left="720" w:hanging="360"/>
        <w:jc w:val="left"/>
        <w:rPr>
          <w:sz w:val="20"/>
          <w:szCs w:val="20"/>
          <w:highlight w:val="white"/>
        </w:rPr>
      </w:pPr>
      <w:r w:rsidDel="00000000" w:rsidR="00000000" w:rsidRPr="00000000">
        <w:rPr>
          <w:sz w:val="20"/>
          <w:szCs w:val="20"/>
          <w:highlight w:val="white"/>
          <w:rtl w:val="0"/>
        </w:rPr>
        <w:t xml:space="preserve">Opciones de pago flexibles: Hasta en 3 cuotas con Klarna.</w:t>
      </w:r>
    </w:p>
    <w:p w:rsidR="00000000" w:rsidDel="00000000" w:rsidP="00000000" w:rsidRDefault="00000000" w:rsidRPr="00000000" w14:paraId="000002E4">
      <w:pPr>
        <w:spacing w:after="240" w:befor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Por qué elegir el abono:</w:t>
      </w:r>
    </w:p>
    <w:p w:rsidR="00000000" w:rsidDel="00000000" w:rsidP="00000000" w:rsidRDefault="00000000" w:rsidRPr="00000000" w14:paraId="000002E5">
      <w:pPr>
        <w:numPr>
          <w:ilvl w:val="0"/>
          <w:numId w:val="1"/>
        </w:numPr>
        <w:spacing w:after="0" w:afterAutospacing="0" w:before="240" w:lineRule="auto"/>
        <w:ind w:left="720" w:hanging="360"/>
        <w:jc w:val="left"/>
        <w:rPr>
          <w:sz w:val="20"/>
          <w:szCs w:val="20"/>
          <w:highlight w:val="white"/>
        </w:rPr>
      </w:pPr>
      <w:r w:rsidDel="00000000" w:rsidR="00000000" w:rsidRPr="00000000">
        <w:rPr>
          <w:sz w:val="20"/>
          <w:szCs w:val="20"/>
          <w:highlight w:val="white"/>
          <w:rtl w:val="0"/>
        </w:rPr>
        <w:t xml:space="preserve">Resultados graduales y duraderos.</w:t>
      </w:r>
    </w:p>
    <w:p w:rsidR="00000000" w:rsidDel="00000000" w:rsidP="00000000" w:rsidRDefault="00000000" w:rsidRPr="00000000" w14:paraId="000002E6">
      <w:pPr>
        <w:numPr>
          <w:ilvl w:val="0"/>
          <w:numId w:val="1"/>
        </w:numPr>
        <w:spacing w:after="0" w:afterAutospacing="0" w:before="0" w:beforeAutospacing="0" w:lineRule="auto"/>
        <w:ind w:left="720" w:hanging="360"/>
        <w:jc w:val="left"/>
        <w:rPr>
          <w:sz w:val="20"/>
          <w:szCs w:val="20"/>
          <w:highlight w:val="white"/>
        </w:rPr>
      </w:pPr>
      <w:r w:rsidDel="00000000" w:rsidR="00000000" w:rsidRPr="00000000">
        <w:rPr>
          <w:sz w:val="20"/>
          <w:szCs w:val="20"/>
          <w:highlight w:val="white"/>
          <w:rtl w:val="0"/>
        </w:rPr>
        <w:t xml:space="preserve">Estabilidad en el precio por 6 meses.</w:t>
      </w:r>
    </w:p>
    <w:p w:rsidR="00000000" w:rsidDel="00000000" w:rsidP="00000000" w:rsidRDefault="00000000" w:rsidRPr="00000000" w14:paraId="000002E7">
      <w:pPr>
        <w:numPr>
          <w:ilvl w:val="0"/>
          <w:numId w:val="1"/>
        </w:numPr>
        <w:spacing w:after="240" w:before="0" w:beforeAutospacing="0" w:lineRule="auto"/>
        <w:ind w:left="720" w:hanging="360"/>
        <w:jc w:val="left"/>
        <w:rPr>
          <w:sz w:val="20"/>
          <w:szCs w:val="20"/>
          <w:highlight w:val="white"/>
        </w:rPr>
      </w:pPr>
      <w:r w:rsidDel="00000000" w:rsidR="00000000" w:rsidRPr="00000000">
        <w:rPr>
          <w:sz w:val="20"/>
          <w:szCs w:val="20"/>
          <w:highlight w:val="white"/>
          <w:rtl w:val="0"/>
        </w:rPr>
        <w:t xml:space="preserve">Una piel más firme, suave y rejuvenecida.</w:t>
      </w:r>
    </w:p>
    <w:p w:rsidR="00000000" w:rsidDel="00000000" w:rsidP="00000000" w:rsidRDefault="00000000" w:rsidRPr="00000000" w14:paraId="000002E8">
      <w:pPr>
        <w:spacing w:after="240" w:before="240" w:lineRule="auto"/>
        <w:rPr>
          <w:sz w:val="20"/>
          <w:szCs w:val="20"/>
          <w:highlight w:val="white"/>
        </w:rPr>
      </w:pPr>
      <w:r w:rsidDel="00000000" w:rsidR="00000000" w:rsidRPr="00000000">
        <w:rPr>
          <w:sz w:val="20"/>
          <w:szCs w:val="20"/>
          <w:highlight w:val="white"/>
          <w:rtl w:val="0"/>
        </w:rPr>
        <w:t xml:space="preserve">💪 Tu piel merece el mejor cuidado, igual que tus músculos necesitan ejercicio. ¡Transforma tu piel con constancia y dedicación!</w:t>
      </w:r>
    </w:p>
    <w:p w:rsidR="00000000" w:rsidDel="00000000" w:rsidP="00000000" w:rsidRDefault="00000000" w:rsidRPr="00000000" w14:paraId="000002E9">
      <w:pPr>
        <w:spacing w:after="240" w:before="240" w:lineRule="auto"/>
        <w:rPr>
          <w:sz w:val="20"/>
          <w:szCs w:val="20"/>
          <w:highlight w:val="white"/>
        </w:rPr>
      </w:pPr>
      <w:r w:rsidDel="00000000" w:rsidR="00000000" w:rsidRPr="00000000">
        <w:rPr>
          <w:sz w:val="20"/>
          <w:szCs w:val="20"/>
          <w:highlight w:val="white"/>
          <w:rtl w:val="0"/>
        </w:rPr>
        <w:t xml:space="preserve">📅 Reserva tu abono hoy mismo y da el primer paso hacia una piel más joven y firme. ¡Te esperamos!</w:t>
      </w:r>
    </w:p>
    <w:p w:rsidR="00000000" w:rsidDel="00000000" w:rsidP="00000000" w:rsidRDefault="00000000" w:rsidRPr="00000000" w14:paraId="000002EA">
      <w:pPr>
        <w:spacing w:after="240" w:before="240" w:lineRule="auto"/>
        <w:rPr>
          <w:sz w:val="18"/>
          <w:szCs w:val="18"/>
          <w:highlight w:val="white"/>
        </w:rPr>
      </w:pPr>
      <w:r w:rsidDel="00000000" w:rsidR="00000000" w:rsidRPr="00000000">
        <w:rPr>
          <w:b w:val="1"/>
          <w:color w:val="ff0000"/>
          <w:highlight w:val="white"/>
          <w:rtl w:val="0"/>
        </w:rPr>
        <w:br w:type="textWrapping"/>
        <w:t xml:space="preserve">ENG</w:t>
      </w:r>
      <w:r w:rsidDel="00000000" w:rsidR="00000000" w:rsidRPr="00000000">
        <w:rPr>
          <w:sz w:val="18"/>
          <w:szCs w:val="18"/>
          <w:highlight w:val="white"/>
          <w:rtl w:val="0"/>
        </w:rPr>
        <w:br w:type="textWrapping"/>
        <w:br w:type="textWrapping"/>
        <w:t xml:space="preserve">The SMAS-lift procedure with the Fotona laser is like a workout for the skin. This laser works deep down, helping the skin become stronger and firmer, like muscles after exercise. After the first session, changes may not be very visible because the skin needs time to renew and strengthen.</w:t>
      </w:r>
    </w:p>
    <w:p w:rsidR="00000000" w:rsidDel="00000000" w:rsidP="00000000" w:rsidRDefault="00000000" w:rsidRPr="00000000" w14:paraId="000002EB">
      <w:pPr>
        <w:spacing w:after="240" w:before="240" w:lineRule="auto"/>
        <w:rPr>
          <w:sz w:val="18"/>
          <w:szCs w:val="18"/>
          <w:highlight w:val="white"/>
        </w:rPr>
      </w:pPr>
      <w:r w:rsidDel="00000000" w:rsidR="00000000" w:rsidRPr="00000000">
        <w:rPr>
          <w:sz w:val="18"/>
          <w:szCs w:val="18"/>
          <w:highlight w:val="white"/>
          <w:rtl w:val="0"/>
        </w:rPr>
        <w:t xml:space="preserve">The Fotona laser helps the skin to produce collagen and elastin, which are substances that make it smooth and elastic. With each session, the skin will improve little by little, and the results will gradually become noticeable as these changes accumulate.</w:t>
      </w:r>
    </w:p>
    <w:p w:rsidR="00000000" w:rsidDel="00000000" w:rsidP="00000000" w:rsidRDefault="00000000" w:rsidRPr="00000000" w14:paraId="000002EC">
      <w:pPr>
        <w:spacing w:after="240" w:before="240" w:lineRule="auto"/>
        <w:rPr>
          <w:sz w:val="18"/>
          <w:szCs w:val="18"/>
        </w:rPr>
      </w:pPr>
      <w:r w:rsidDel="00000000" w:rsidR="00000000" w:rsidRPr="00000000">
        <w:rPr>
          <w:sz w:val="18"/>
          <w:szCs w:val="18"/>
          <w:highlight w:val="white"/>
          <w:rtl w:val="0"/>
        </w:rPr>
        <w:t xml:space="preserve">Think of it like working out: after just one session you still don't get stronger, but with time and consistency, your muscles get stronger. The same goes for this procedure: your skin will gradually improve with each session.</w:t>
        <w:br w:type="textWrapping"/>
      </w:r>
      <w:r w:rsidDel="00000000" w:rsidR="00000000" w:rsidRPr="00000000">
        <w:rPr>
          <w:sz w:val="18"/>
          <w:szCs w:val="18"/>
          <w:rtl w:val="0"/>
        </w:rPr>
        <w:br w:type="textWrapping"/>
        <w:br w:type="textWrapping"/>
      </w:r>
    </w:p>
    <w:p w:rsidR="00000000" w:rsidDel="00000000" w:rsidP="00000000" w:rsidRDefault="00000000" w:rsidRPr="00000000" w14:paraId="000002ED">
      <w:pPr>
        <w:pStyle w:val="Title"/>
        <w:rPr>
          <w:sz w:val="20"/>
          <w:szCs w:val="20"/>
          <w:highlight w:val="white"/>
        </w:rPr>
      </w:pPr>
      <w:bookmarkStart w:colFirst="0" w:colLast="0" w:name="_cwhzkztfrlrm" w:id="71"/>
      <w:bookmarkEnd w:id="71"/>
      <w:r w:rsidDel="00000000" w:rsidR="00000000" w:rsidRPr="00000000">
        <w:rPr>
          <w:color w:val="ff0000"/>
          <w:sz w:val="30"/>
          <w:szCs w:val="30"/>
          <w:highlight w:val="white"/>
          <w:rtl w:val="0"/>
        </w:rPr>
        <w:t xml:space="preserve">COMPARACIÓN</w:t>
      </w:r>
      <w:r w:rsidDel="00000000" w:rsidR="00000000" w:rsidRPr="00000000">
        <w:rPr>
          <w:b w:val="1"/>
          <w:color w:val="ff0000"/>
          <w:sz w:val="30"/>
          <w:szCs w:val="30"/>
          <w:highlight w:val="white"/>
          <w:rtl w:val="0"/>
        </w:rPr>
        <w:t xml:space="preserve"> ( porque nosotros!!!)</w:t>
      </w:r>
      <w:r w:rsidDel="00000000" w:rsidR="00000000" w:rsidRPr="00000000">
        <w:rPr>
          <w:color w:val="ff0000"/>
          <w:highlight w:val="white"/>
          <w:rtl w:val="0"/>
        </w:rPr>
        <w:br w:type="textWrapping"/>
      </w: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rtl w:val="0"/>
        </w:rPr>
      </w:r>
    </w:p>
    <w:p w:rsidR="00000000" w:rsidDel="00000000" w:rsidP="00000000" w:rsidRDefault="00000000" w:rsidRPr="00000000" w14:paraId="000002EF">
      <w:pPr>
        <w:rPr>
          <w:sz w:val="24"/>
          <w:szCs w:val="24"/>
          <w:highlight w:val="white"/>
        </w:rPr>
      </w:pPr>
      <w:r w:rsidDel="00000000" w:rsidR="00000000" w:rsidRPr="00000000">
        <w:rPr>
          <w:sz w:val="20"/>
          <w:szCs w:val="20"/>
          <w:highlight w:val="white"/>
          <w:rtl w:val="0"/>
        </w:rPr>
        <w:t xml:space="preserve">En comparación con otras técnicas láser de rejuvenecimiento,  Smas lifting con láser Fotona SP </w:t>
      </w:r>
      <w:r w:rsidDel="00000000" w:rsidR="00000000" w:rsidRPr="00000000">
        <w:rPr>
          <w:sz w:val="24"/>
          <w:szCs w:val="24"/>
          <w:highlight w:val="white"/>
          <w:rtl w:val="0"/>
        </w:rPr>
        <w:t xml:space="preserve">Dynamis Pro/NX (fabricado en UE en 2024)  se destaca en varios aspectos.</w:t>
      </w:r>
      <w:r w:rsidDel="00000000" w:rsidR="00000000" w:rsidRPr="00000000">
        <w:rPr>
          <w:sz w:val="24"/>
          <w:szCs w:val="24"/>
          <w:highlight w:val="white"/>
          <w:rtl w:val="0"/>
        </w:rPr>
        <w:br w:type="textWrapping"/>
        <w:t xml:space="preserve">-Primero, los procedimientos son indoloros ya que no es necesario usar anestesia. </w:t>
      </w:r>
    </w:p>
    <w:p w:rsidR="00000000" w:rsidDel="00000000" w:rsidP="00000000" w:rsidRDefault="00000000" w:rsidRPr="00000000" w14:paraId="000002F0">
      <w:pPr>
        <w:rPr>
          <w:sz w:val="24"/>
          <w:szCs w:val="24"/>
          <w:highlight w:val="white"/>
        </w:rPr>
      </w:pPr>
      <w:r w:rsidDel="00000000" w:rsidR="00000000" w:rsidRPr="00000000">
        <w:rPr>
          <w:sz w:val="24"/>
          <w:szCs w:val="24"/>
          <w:highlight w:val="white"/>
          <w:rtl w:val="0"/>
        </w:rPr>
        <w:t xml:space="preserve">-Segundo, el período de rehabilitación es corto, lo que permite volver rápidamente al ritmo de vida normal. </w:t>
      </w:r>
    </w:p>
    <w:p w:rsidR="00000000" w:rsidDel="00000000" w:rsidP="00000000" w:rsidRDefault="00000000" w:rsidRPr="00000000" w14:paraId="000002F1">
      <w:pPr>
        <w:rPr>
          <w:sz w:val="24"/>
          <w:szCs w:val="24"/>
          <w:highlight w:val="white"/>
        </w:rPr>
      </w:pPr>
      <w:r w:rsidDel="00000000" w:rsidR="00000000" w:rsidRPr="00000000">
        <w:rPr>
          <w:sz w:val="24"/>
          <w:szCs w:val="24"/>
          <w:highlight w:val="white"/>
          <w:rtl w:val="0"/>
        </w:rPr>
        <w:t xml:space="preserve">-Tercero, el rejuvenecimiento Smas Lifting con láser  Fotona  se puede realizar en cualquier época del año.</w:t>
      </w:r>
    </w:p>
    <w:p w:rsidR="00000000" w:rsidDel="00000000" w:rsidP="00000000" w:rsidRDefault="00000000" w:rsidRPr="00000000" w14:paraId="000002F2">
      <w:pPr>
        <w:rPr>
          <w:sz w:val="24"/>
          <w:szCs w:val="24"/>
          <w:highlight w:val="white"/>
        </w:rPr>
      </w:pPr>
      <w:r w:rsidDel="00000000" w:rsidR="00000000" w:rsidRPr="00000000">
        <w:rPr>
          <w:sz w:val="24"/>
          <w:szCs w:val="24"/>
          <w:highlight w:val="white"/>
          <w:rtl w:val="0"/>
        </w:rPr>
        <w:t xml:space="preserve"> Como resultado:, </w:t>
      </w:r>
    </w:p>
    <w:p w:rsidR="00000000" w:rsidDel="00000000" w:rsidP="00000000" w:rsidRDefault="00000000" w:rsidRPr="00000000" w14:paraId="000002F3">
      <w:pPr>
        <w:rPr>
          <w:sz w:val="24"/>
          <w:szCs w:val="24"/>
          <w:highlight w:val="white"/>
        </w:rPr>
      </w:pPr>
      <w:r w:rsidDel="00000000" w:rsidR="00000000" w:rsidRPr="00000000">
        <w:rPr>
          <w:sz w:val="24"/>
          <w:szCs w:val="24"/>
          <w:highlight w:val="white"/>
          <w:rtl w:val="0"/>
        </w:rPr>
        <w:t xml:space="preserve">-se logra un lifting facial,</w:t>
      </w:r>
    </w:p>
    <w:p w:rsidR="00000000" w:rsidDel="00000000" w:rsidP="00000000" w:rsidRDefault="00000000" w:rsidRPr="00000000" w14:paraId="000002F4">
      <w:pPr>
        <w:rPr>
          <w:sz w:val="24"/>
          <w:szCs w:val="24"/>
          <w:highlight w:val="white"/>
        </w:rPr>
      </w:pPr>
      <w:r w:rsidDel="00000000" w:rsidR="00000000" w:rsidRPr="00000000">
        <w:rPr>
          <w:sz w:val="24"/>
          <w:szCs w:val="24"/>
          <w:highlight w:val="white"/>
          <w:rtl w:val="0"/>
        </w:rPr>
        <w:t xml:space="preserve">- restauración de las propiedades reflectantes de la piel, </w:t>
      </w:r>
    </w:p>
    <w:p w:rsidR="00000000" w:rsidDel="00000000" w:rsidP="00000000" w:rsidRDefault="00000000" w:rsidRPr="00000000" w14:paraId="000002F5">
      <w:pPr>
        <w:rPr>
          <w:sz w:val="24"/>
          <w:szCs w:val="24"/>
          <w:highlight w:val="white"/>
        </w:rPr>
      </w:pPr>
      <w:r w:rsidDel="00000000" w:rsidR="00000000" w:rsidRPr="00000000">
        <w:rPr>
          <w:sz w:val="24"/>
          <w:szCs w:val="24"/>
          <w:highlight w:val="white"/>
          <w:rtl w:val="0"/>
        </w:rPr>
        <w:t xml:space="preserve">-mejora del tono y recuperación de la densidad de la dermis.</w:t>
      </w:r>
    </w:p>
    <w:p w:rsidR="00000000" w:rsidDel="00000000" w:rsidP="00000000" w:rsidRDefault="00000000" w:rsidRPr="00000000" w14:paraId="000002F6">
      <w:pPr>
        <w:rPr>
          <w:sz w:val="18"/>
          <w:szCs w:val="18"/>
          <w:highlight w:val="white"/>
        </w:rPr>
      </w:pPr>
      <w:r w:rsidDel="00000000" w:rsidR="00000000" w:rsidRPr="00000000">
        <w:rPr>
          <w:rtl w:val="0"/>
        </w:rPr>
      </w:r>
    </w:p>
    <w:p w:rsidR="00000000" w:rsidDel="00000000" w:rsidP="00000000" w:rsidRDefault="00000000" w:rsidRPr="00000000" w14:paraId="000002F7">
      <w:pPr>
        <w:rPr>
          <w:sz w:val="24"/>
          <w:szCs w:val="24"/>
          <w:highlight w:val="white"/>
        </w:rPr>
      </w:pPr>
      <w:r w:rsidDel="00000000" w:rsidR="00000000" w:rsidRPr="00000000">
        <w:rPr>
          <w:sz w:val="24"/>
          <w:szCs w:val="24"/>
          <w:highlight w:val="white"/>
          <w:rtl w:val="0"/>
        </w:rPr>
        <w:t xml:space="preserve">Son dos procedimientos dirigidos a mejorar la piel del rostro.</w:t>
      </w:r>
    </w:p>
    <w:p w:rsidR="00000000" w:rsidDel="00000000" w:rsidP="00000000" w:rsidRDefault="00000000" w:rsidRPr="00000000" w14:paraId="000002F8">
      <w:pPr>
        <w:rPr>
          <w:sz w:val="24"/>
          <w:szCs w:val="24"/>
          <w:highlight w:val="white"/>
        </w:rPr>
      </w:pPr>
      <w:r w:rsidDel="00000000" w:rsidR="00000000" w:rsidRPr="00000000">
        <w:rPr>
          <w:sz w:val="24"/>
          <w:szCs w:val="24"/>
          <w:highlight w:val="white"/>
          <w:rtl w:val="0"/>
        </w:rPr>
        <w:t xml:space="preserve">FracRevieve es un procedimiento que refresca y regenera la piel después del intenso sol.</w:t>
      </w:r>
    </w:p>
    <w:p w:rsidR="00000000" w:rsidDel="00000000" w:rsidP="00000000" w:rsidRDefault="00000000" w:rsidRPr="00000000" w14:paraId="000002F9">
      <w:pPr>
        <w:rPr>
          <w:b w:val="1"/>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24"/>
          <w:szCs w:val="24"/>
          <w:highlight w:val="white"/>
          <w:rtl w:val="0"/>
        </w:rPr>
        <w:t xml:space="preserve">Smas Lifting la tensa y reafirma.</w:t>
        <w:br w:type="textWrapping"/>
      </w:r>
      <w:r w:rsidDel="00000000" w:rsidR="00000000" w:rsidRPr="00000000">
        <w:rPr>
          <w:sz w:val="24"/>
          <w:szCs w:val="24"/>
          <w:highlight w:val="white"/>
          <w:rtl w:val="0"/>
        </w:rPr>
        <w:br w:type="textWrapping"/>
        <w:br w:type="textWrapping"/>
        <w:t xml:space="preserve">Solo queríamos compartir una noticia emocionante: este mes tenemos una oferta exclusiva para el SMAS Lifting 229 eur en lugar de 450 eur , un tratamiento que podría complementar maravillosamente los resultados que ya ha obtenido. Sabemos que su tiempo es valioso, así que, si desea más detalles, estaremos encantados de enviárselos por escrito sin necesidad de llamarla. 🙏✨</w:t>
      </w:r>
      <w:r w:rsidDel="00000000" w:rsidR="00000000" w:rsidRPr="00000000">
        <w:rPr>
          <w:sz w:val="24"/>
          <w:szCs w:val="24"/>
          <w:highlight w:val="white"/>
          <w:rtl w:val="0"/>
        </w:rPr>
        <w:br w:type="textWrapping"/>
      </w:r>
      <w:r w:rsidDel="00000000" w:rsidR="00000000" w:rsidRPr="00000000">
        <w:rPr>
          <w:sz w:val="24"/>
          <w:szCs w:val="24"/>
          <w:rtl w:val="0"/>
        </w:rPr>
        <w:br w:type="textWrapping"/>
        <w:br w:type="textWrapping"/>
      </w:r>
      <w:r w:rsidDel="00000000" w:rsidR="00000000" w:rsidRPr="00000000">
        <w:rPr>
          <w:rtl w:val="0"/>
        </w:rPr>
        <w:br w:type="textWrapping"/>
        <w:br w:type="textWrapping"/>
        <w:br w:type="textWrapping"/>
        <w:br w:type="textWrapping"/>
        <w:t xml:space="preserve">Buenas tardes María! nos encantaría invitarla a una consulta gratuita con nuestros doctores para comentar sobre nuestros tratamientos y nuevas ofertas! qué le parece? ☺️</w:t>
        <w:br w:type="textWrapping"/>
      </w:r>
      <w:r w:rsidDel="00000000" w:rsidR="00000000" w:rsidRPr="00000000">
        <w:rPr>
          <w:rtl w:val="0"/>
        </w:rPr>
      </w:r>
    </w:p>
    <w:p w:rsidR="00000000" w:rsidDel="00000000" w:rsidP="00000000" w:rsidRDefault="00000000" w:rsidRPr="00000000" w14:paraId="000002FA">
      <w:pPr>
        <w:pStyle w:val="Title"/>
        <w:rPr>
          <w:highlight w:val="white"/>
        </w:rPr>
        <w:sectPr>
          <w:type w:val="continuous"/>
          <w:pgSz w:h="16834" w:w="11909" w:orient="portrait"/>
          <w:pgMar w:bottom="831.3779527559075" w:top="992.1259842519685" w:left="1275.5905511811022" w:right="1440" w:header="170.07874015748033" w:footer="170.07874015748033"/>
        </w:sectPr>
      </w:pPr>
      <w:bookmarkStart w:colFirst="0" w:colLast="0" w:name="_akkslhyeos5h" w:id="72"/>
      <w:bookmarkEnd w:id="72"/>
      <w:r w:rsidDel="00000000" w:rsidR="00000000" w:rsidRPr="00000000">
        <w:rPr>
          <w:rtl w:val="0"/>
        </w:rPr>
      </w:r>
    </w:p>
    <w:p w:rsidR="00000000" w:rsidDel="00000000" w:rsidP="00000000" w:rsidRDefault="00000000" w:rsidRPr="00000000" w14:paraId="000002FB">
      <w:pPr>
        <w:pStyle w:val="Title"/>
        <w:rPr>
          <w:sz w:val="20"/>
          <w:szCs w:val="20"/>
          <w:shd w:fill="fce5cd" w:val="clear"/>
        </w:rPr>
      </w:pPr>
      <w:bookmarkStart w:colFirst="0" w:colLast="0" w:name="_mtczuk5fa49k" w:id="73"/>
      <w:bookmarkEnd w:id="73"/>
      <w:r w:rsidDel="00000000" w:rsidR="00000000" w:rsidRPr="00000000">
        <w:rPr>
          <w:highlight w:val="white"/>
          <w:rtl w:val="0"/>
        </w:rPr>
        <w:br w:type="textWrapping"/>
        <w:br w:type="textWrapping"/>
      </w:r>
      <w:r w:rsidDel="00000000" w:rsidR="00000000" w:rsidRPr="00000000">
        <w:rPr>
          <w:highlight w:val="white"/>
          <w:rtl w:val="0"/>
        </w:rPr>
        <w:t xml:space="preserve">OFERTAS </w:t>
      </w:r>
      <w:r w:rsidDel="00000000" w:rsidR="00000000" w:rsidRPr="00000000">
        <w:rPr>
          <w:highlight w:val="red"/>
          <w:rtl w:val="0"/>
        </w:rPr>
        <w:t xml:space="preserve">hasta 31/03</w:t>
      </w:r>
      <w:r w:rsidDel="00000000" w:rsidR="00000000" w:rsidRPr="00000000">
        <w:rPr>
          <w:rtl w:val="0"/>
        </w:rPr>
        <w:br w:type="textWrapping"/>
        <w:br w:type="textWrapping"/>
      </w:r>
      <w:r w:rsidDel="00000000" w:rsidR="00000000" w:rsidRPr="00000000">
        <w:rPr>
          <w:sz w:val="20"/>
          <w:szCs w:val="20"/>
          <w:highlight w:val="white"/>
          <w:rtl w:val="0"/>
        </w:rPr>
        <w:t xml:space="preserve">Hola y bienvenida en Clínica IMPULS.</w:t>
        <w:br w:type="textWrapping"/>
        <w:br w:type="textWrapping"/>
      </w:r>
      <w:r w:rsidDel="00000000" w:rsidR="00000000" w:rsidRPr="00000000">
        <w:rPr>
          <w:sz w:val="20"/>
          <w:szCs w:val="20"/>
          <w:shd w:fill="fce5cd" w:val="clear"/>
          <w:rtl w:val="0"/>
        </w:rPr>
        <w:t xml:space="preserve">Ahora tenemos unas ofertas especiales </w:t>
        <w:br w:type="textWrapping"/>
        <w:t xml:space="preserve">1)SMAS Lifting (tercio inferior del rostro + segundo mentón)  - </w:t>
      </w:r>
      <w:r w:rsidDel="00000000" w:rsidR="00000000" w:rsidRPr="00000000">
        <w:rPr>
          <w:b w:val="1"/>
          <w:sz w:val="20"/>
          <w:szCs w:val="20"/>
          <w:shd w:fill="fce5cd" w:val="clear"/>
          <w:rtl w:val="0"/>
        </w:rPr>
        <w:t xml:space="preserve">229</w:t>
      </w:r>
      <w:r w:rsidDel="00000000" w:rsidR="00000000" w:rsidRPr="00000000">
        <w:rPr>
          <w:sz w:val="20"/>
          <w:szCs w:val="20"/>
          <w:shd w:fill="fce5cd" w:val="clear"/>
          <w:rtl w:val="0"/>
        </w:rPr>
        <w:t xml:space="preserve"> eur en lugar de 450 eur</w:t>
        <w:br w:type="textWrapping"/>
        <w:t xml:space="preserve">2) SMAS Lifting (rostro completo, sin zonade ojos) – </w:t>
      </w:r>
      <w:r w:rsidDel="00000000" w:rsidR="00000000" w:rsidRPr="00000000">
        <w:rPr>
          <w:b w:val="1"/>
          <w:sz w:val="20"/>
          <w:szCs w:val="20"/>
          <w:shd w:fill="fce5cd" w:val="clear"/>
          <w:rtl w:val="0"/>
        </w:rPr>
        <w:t xml:space="preserve">329€</w:t>
      </w:r>
      <w:r w:rsidDel="00000000" w:rsidR="00000000" w:rsidRPr="00000000">
        <w:rPr>
          <w:sz w:val="20"/>
          <w:szCs w:val="20"/>
          <w:shd w:fill="fce5cd" w:val="clear"/>
          <w:rtl w:val="0"/>
        </w:rPr>
        <w:t xml:space="preserve"> en lugar de 550 eur</w:t>
      </w:r>
    </w:p>
    <w:p w:rsidR="00000000" w:rsidDel="00000000" w:rsidP="00000000" w:rsidRDefault="00000000" w:rsidRPr="00000000" w14:paraId="000002FC">
      <w:pPr>
        <w:rPr>
          <w:sz w:val="20"/>
          <w:szCs w:val="20"/>
          <w:shd w:fill="fce5cd" w:val="clear"/>
        </w:rPr>
      </w:pPr>
      <w:r w:rsidDel="00000000" w:rsidR="00000000" w:rsidRPr="00000000">
        <w:rPr>
          <w:sz w:val="20"/>
          <w:szCs w:val="20"/>
          <w:shd w:fill="fce5cd" w:val="clear"/>
          <w:rtl w:val="0"/>
        </w:rPr>
        <w:t xml:space="preserve">3) Frac Revive – </w:t>
      </w:r>
      <w:r w:rsidDel="00000000" w:rsidR="00000000" w:rsidRPr="00000000">
        <w:rPr>
          <w:b w:val="1"/>
          <w:sz w:val="20"/>
          <w:szCs w:val="20"/>
          <w:shd w:fill="fce5cd" w:val="clear"/>
          <w:rtl w:val="0"/>
        </w:rPr>
        <w:t xml:space="preserve">99</w:t>
      </w:r>
      <w:r w:rsidDel="00000000" w:rsidR="00000000" w:rsidRPr="00000000">
        <w:rPr>
          <w:sz w:val="20"/>
          <w:szCs w:val="20"/>
          <w:shd w:fill="fce5cd" w:val="clear"/>
          <w:rtl w:val="0"/>
        </w:rPr>
        <w:t xml:space="preserve"> eur en lugar de 210 eur (solo en Barcelona)</w:t>
      </w:r>
    </w:p>
    <w:p w:rsidR="00000000" w:rsidDel="00000000" w:rsidP="00000000" w:rsidRDefault="00000000" w:rsidRPr="00000000" w14:paraId="000002FD">
      <w:pPr>
        <w:numPr>
          <w:ilvl w:val="0"/>
          <w:numId w:val="10"/>
        </w:numPr>
        <w:spacing w:after="0" w:afterAutospacing="0"/>
        <w:ind w:left="720" w:hanging="360"/>
        <w:rPr>
          <w:sz w:val="20"/>
          <w:szCs w:val="20"/>
          <w:shd w:fill="fce5cd" w:val="clear"/>
        </w:rPr>
      </w:pPr>
      <w:r w:rsidDel="00000000" w:rsidR="00000000" w:rsidRPr="00000000">
        <w:rPr>
          <w:sz w:val="20"/>
          <w:szCs w:val="20"/>
          <w:shd w:fill="fce5cd" w:val="clear"/>
          <w:rtl w:val="0"/>
        </w:rPr>
        <w:t xml:space="preserve">Mejora visiblemente la calidad y el tono de la piel.</w:t>
      </w:r>
    </w:p>
    <w:p w:rsidR="00000000" w:rsidDel="00000000" w:rsidP="00000000" w:rsidRDefault="00000000" w:rsidRPr="00000000" w14:paraId="000002FE">
      <w:pPr>
        <w:numPr>
          <w:ilvl w:val="0"/>
          <w:numId w:val="13"/>
        </w:numPr>
        <w:spacing w:after="0" w:afterAutospacing="0" w:before="0" w:beforeAutospacing="0" w:lineRule="auto"/>
        <w:ind w:left="720" w:hanging="360"/>
        <w:rPr>
          <w:sz w:val="20"/>
          <w:szCs w:val="20"/>
          <w:shd w:fill="fce5cd" w:val="clear"/>
        </w:rPr>
      </w:pPr>
      <w:r w:rsidDel="00000000" w:rsidR="00000000" w:rsidRPr="00000000">
        <w:rPr>
          <w:b w:val="1"/>
          <w:sz w:val="20"/>
          <w:szCs w:val="20"/>
          <w:shd w:fill="fce5cd" w:val="clear"/>
          <w:rtl w:val="0"/>
        </w:rPr>
        <w:t xml:space="preserve">Indoloro</w:t>
      </w:r>
      <w:r w:rsidDel="00000000" w:rsidR="00000000" w:rsidRPr="00000000">
        <w:rPr>
          <w:sz w:val="20"/>
          <w:szCs w:val="20"/>
          <w:shd w:fill="fce5cd" w:val="clear"/>
          <w:rtl w:val="0"/>
        </w:rPr>
        <w:t xml:space="preserve"> y sin tiempo para rehabilitación.</w:t>
      </w:r>
    </w:p>
    <w:p w:rsidR="00000000" w:rsidDel="00000000" w:rsidP="00000000" w:rsidRDefault="00000000" w:rsidRPr="00000000" w14:paraId="000002FF">
      <w:pPr>
        <w:numPr>
          <w:ilvl w:val="0"/>
          <w:numId w:val="13"/>
        </w:numPr>
        <w:spacing w:after="240" w:before="0" w:beforeAutospacing="0" w:lineRule="auto"/>
        <w:ind w:left="720" w:hanging="360"/>
        <w:rPr>
          <w:sz w:val="20"/>
          <w:szCs w:val="20"/>
          <w:shd w:fill="fce5cd" w:val="clear"/>
        </w:rPr>
      </w:pPr>
      <w:r w:rsidDel="00000000" w:rsidR="00000000" w:rsidRPr="00000000">
        <w:rPr>
          <w:sz w:val="20"/>
          <w:szCs w:val="20"/>
          <w:shd w:fill="fce5cd" w:val="clear"/>
          <w:rtl w:val="0"/>
        </w:rPr>
        <w:t xml:space="preserve">Se realiza por un </w:t>
      </w:r>
      <w:r w:rsidDel="00000000" w:rsidR="00000000" w:rsidRPr="00000000">
        <w:rPr>
          <w:b w:val="1"/>
          <w:sz w:val="20"/>
          <w:szCs w:val="20"/>
          <w:shd w:fill="fce5cd" w:val="clear"/>
          <w:rtl w:val="0"/>
        </w:rPr>
        <w:t xml:space="preserve">profesional en tratamientos estéticos</w:t>
      </w:r>
      <w:r w:rsidDel="00000000" w:rsidR="00000000" w:rsidRPr="00000000">
        <w:rPr>
          <w:sz w:val="20"/>
          <w:szCs w:val="20"/>
          <w:shd w:fill="fce5cd" w:val="clear"/>
          <w:rtl w:val="0"/>
        </w:rPr>
        <w:t xml:space="preserve">, utilizando la mejor equipo disponible en el mundo de la belleza: </w:t>
      </w:r>
      <w:r w:rsidDel="00000000" w:rsidR="00000000" w:rsidRPr="00000000">
        <w:rPr>
          <w:b w:val="1"/>
          <w:sz w:val="20"/>
          <w:szCs w:val="20"/>
          <w:shd w:fill="fce5cd" w:val="clear"/>
          <w:rtl w:val="0"/>
        </w:rPr>
        <w:t xml:space="preserve">Láser Fotona</w:t>
      </w:r>
      <w:r w:rsidDel="00000000" w:rsidR="00000000" w:rsidRPr="00000000">
        <w:rPr>
          <w:sz w:val="20"/>
          <w:szCs w:val="20"/>
          <w:shd w:fill="fce5cd" w:val="clear"/>
          <w:rtl w:val="0"/>
        </w:rPr>
        <w:t xml:space="preserve"> </w:t>
      </w:r>
    </w:p>
    <w:p w:rsidR="00000000" w:rsidDel="00000000" w:rsidP="00000000" w:rsidRDefault="00000000" w:rsidRPr="00000000" w14:paraId="00000300">
      <w:pPr>
        <w:rPr>
          <w:sz w:val="20"/>
          <w:szCs w:val="20"/>
          <w:shd w:fill="fce5cd" w:val="clear"/>
        </w:rPr>
      </w:pPr>
      <w:r w:rsidDel="00000000" w:rsidR="00000000" w:rsidRPr="00000000">
        <w:rPr>
          <w:sz w:val="20"/>
          <w:szCs w:val="20"/>
          <w:shd w:fill="fce5cd" w:val="clear"/>
          <w:rtl w:val="0"/>
        </w:rPr>
        <w:t xml:space="preserve">4)SMAS Lifting (tercio inferior del rostro(sin zona de ojos) + segundo mentón)+Frac Revive - </w:t>
      </w:r>
      <w:r w:rsidDel="00000000" w:rsidR="00000000" w:rsidRPr="00000000">
        <w:rPr>
          <w:b w:val="1"/>
          <w:sz w:val="20"/>
          <w:szCs w:val="20"/>
          <w:shd w:fill="fce5cd" w:val="clear"/>
          <w:rtl w:val="0"/>
        </w:rPr>
        <w:t xml:space="preserve">328</w:t>
      </w:r>
      <w:r w:rsidDel="00000000" w:rsidR="00000000" w:rsidRPr="00000000">
        <w:rPr>
          <w:sz w:val="20"/>
          <w:szCs w:val="20"/>
          <w:shd w:fill="fce5cd" w:val="clear"/>
          <w:rtl w:val="0"/>
        </w:rPr>
        <w:t xml:space="preserve"> eur en lugar de 660 eur ( solo en Barcelona)</w:t>
      </w:r>
    </w:p>
    <w:p w:rsidR="00000000" w:rsidDel="00000000" w:rsidP="00000000" w:rsidRDefault="00000000" w:rsidRPr="00000000" w14:paraId="00000301">
      <w:pPr>
        <w:rPr>
          <w:sz w:val="20"/>
          <w:szCs w:val="20"/>
          <w:shd w:fill="fce5cd" w:val="clear"/>
        </w:rPr>
      </w:pPr>
      <w:r w:rsidDel="00000000" w:rsidR="00000000" w:rsidRPr="00000000">
        <w:rPr>
          <w:sz w:val="20"/>
          <w:szCs w:val="20"/>
          <w:shd w:fill="fce5cd" w:val="clear"/>
          <w:rtl w:val="0"/>
        </w:rPr>
        <w:t xml:space="preserve">5) SMAS Lifting (rostro completo, sin zona de ojos) + Frac Revive – </w:t>
      </w:r>
      <w:r w:rsidDel="00000000" w:rsidR="00000000" w:rsidRPr="00000000">
        <w:rPr>
          <w:b w:val="1"/>
          <w:sz w:val="20"/>
          <w:szCs w:val="20"/>
          <w:shd w:fill="fce5cd" w:val="clear"/>
          <w:rtl w:val="0"/>
        </w:rPr>
        <w:t xml:space="preserve">428€</w:t>
      </w:r>
      <w:r w:rsidDel="00000000" w:rsidR="00000000" w:rsidRPr="00000000">
        <w:rPr>
          <w:sz w:val="20"/>
          <w:szCs w:val="20"/>
          <w:shd w:fill="fce5cd" w:val="clear"/>
          <w:rtl w:val="0"/>
        </w:rPr>
        <w:t xml:space="preserve"> en lugar de 760 eur (solo en Barcelona)</w:t>
      </w:r>
    </w:p>
    <w:p w:rsidR="00000000" w:rsidDel="00000000" w:rsidP="00000000" w:rsidRDefault="00000000" w:rsidRPr="00000000" w14:paraId="00000302">
      <w:pPr>
        <w:rPr>
          <w:sz w:val="20"/>
          <w:szCs w:val="20"/>
          <w:shd w:fill="fce5cd" w:val="clear"/>
        </w:rPr>
      </w:pPr>
      <w:r w:rsidDel="00000000" w:rsidR="00000000" w:rsidRPr="00000000">
        <w:rPr>
          <w:sz w:val="20"/>
          <w:szCs w:val="20"/>
          <w:shd w:fill="fce5cd" w:val="clear"/>
          <w:rtl w:val="0"/>
        </w:rPr>
        <w:br w:type="textWrapping"/>
        <w:t xml:space="preserve">7) Peeling facial con láser Fotona - 250 en lugar de 400</w:t>
      </w:r>
    </w:p>
    <w:p w:rsidR="00000000" w:rsidDel="00000000" w:rsidP="00000000" w:rsidRDefault="00000000" w:rsidRPr="00000000" w14:paraId="00000303">
      <w:pPr>
        <w:rPr>
          <w:sz w:val="20"/>
          <w:szCs w:val="20"/>
          <w:shd w:fill="fce5cd" w:val="clear"/>
        </w:rPr>
      </w:pPr>
      <w:r w:rsidDel="00000000" w:rsidR="00000000" w:rsidRPr="00000000">
        <w:rPr>
          <w:sz w:val="20"/>
          <w:szCs w:val="20"/>
          <w:shd w:fill="fce5cd" w:val="clear"/>
          <w:rtl w:val="0"/>
        </w:rPr>
        <w:t xml:space="preserve">8) Blefaroplastia sin cirugía - 350 en lugar de 600</w:t>
      </w:r>
    </w:p>
    <w:p w:rsidR="00000000" w:rsidDel="00000000" w:rsidP="00000000" w:rsidRDefault="00000000" w:rsidRPr="00000000" w14:paraId="00000304">
      <w:pPr>
        <w:rPr>
          <w:sz w:val="20"/>
          <w:szCs w:val="20"/>
          <w:highlight w:val="white"/>
        </w:rPr>
      </w:pPr>
      <w:r w:rsidDel="00000000" w:rsidR="00000000" w:rsidRPr="00000000">
        <w:rPr>
          <w:rtl w:val="0"/>
        </w:rPr>
      </w:r>
    </w:p>
    <w:p w:rsidR="00000000" w:rsidDel="00000000" w:rsidP="00000000" w:rsidRDefault="00000000" w:rsidRPr="00000000" w14:paraId="00000305">
      <w:pPr>
        <w:rPr>
          <w:sz w:val="20"/>
          <w:szCs w:val="20"/>
          <w:shd w:fill="ffd966" w:val="clear"/>
        </w:rPr>
      </w:pPr>
      <w:r w:rsidDel="00000000" w:rsidR="00000000" w:rsidRPr="00000000">
        <w:rPr>
          <w:sz w:val="20"/>
          <w:szCs w:val="20"/>
          <w:shd w:fill="ffd966" w:val="clear"/>
          <w:rtl w:val="0"/>
        </w:rPr>
        <w:t xml:space="preserve">Ofrecemos tratamientos médicos estéticos con láseres Fotona, fabricados en Europa y certificados por la Unión Europea. Todos los tratamientos son realizados por especialistas en medicina estética, con formación médica avanzada y experiencia en tratamientos con láser! &lt;3</w:t>
      </w:r>
    </w:p>
    <w:p w:rsidR="00000000" w:rsidDel="00000000" w:rsidP="00000000" w:rsidRDefault="00000000" w:rsidRPr="00000000" w14:paraId="00000306">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sz w:val="28"/>
          <w:szCs w:val="28"/>
          <w:highlight w:val="white"/>
          <w:rtl w:val="0"/>
        </w:rPr>
        <w:br w:type="textWrapping"/>
        <w:t xml:space="preserve">Estaremos encantados de conocerle mejor y ayudarle a conseguir la piel de sus sueños! </w:t>
      </w:r>
      <w:r w:rsidDel="00000000" w:rsidR="00000000" w:rsidRPr="00000000">
        <w:rPr>
          <w:rtl w:val="0"/>
        </w:rPr>
      </w:r>
    </w:p>
    <w:p w:rsidR="00000000" w:rsidDel="00000000" w:rsidP="00000000" w:rsidRDefault="00000000" w:rsidRPr="00000000" w14:paraId="00000307">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asvw128vxat2" w:id="74"/>
      <w:bookmarkEnd w:id="74"/>
      <w:r w:rsidDel="00000000" w:rsidR="00000000" w:rsidRPr="00000000">
        <w:rPr>
          <w:rtl w:val="0"/>
        </w:rPr>
      </w:r>
    </w:p>
    <w:p w:rsidR="00000000" w:rsidDel="00000000" w:rsidP="00000000" w:rsidRDefault="00000000" w:rsidRPr="00000000" w14:paraId="00000308">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2pzq59ob0pol" w:id="75"/>
      <w:bookmarkEnd w:id="75"/>
      <w:r w:rsidDel="00000000" w:rsidR="00000000" w:rsidRPr="00000000">
        <w:rPr>
          <w:rtl w:val="0"/>
        </w:rPr>
      </w:r>
    </w:p>
    <w:p w:rsidR="00000000" w:rsidDel="00000000" w:rsidP="00000000" w:rsidRDefault="00000000" w:rsidRPr="00000000" w14:paraId="00000309">
      <w:pPr>
        <w:pStyle w:val="Title"/>
        <w:rPr>
          <w:sz w:val="42"/>
          <w:szCs w:val="42"/>
        </w:rPr>
        <w:sectPr>
          <w:type w:val="continuous"/>
          <w:pgSz w:h="16834" w:w="11909" w:orient="portrait"/>
          <w:pgMar w:bottom="831.3779527559075" w:top="992.1259842519685" w:left="1275.5905511811022" w:right="1440" w:header="170.07874015748033" w:footer="170.07874015748033"/>
        </w:sectPr>
      </w:pPr>
      <w:bookmarkStart w:colFirst="0" w:colLast="0" w:name="_13ijswyj2px4" w:id="76"/>
      <w:bookmarkEnd w:id="76"/>
      <w:r w:rsidDel="00000000" w:rsidR="00000000" w:rsidRPr="00000000">
        <w:rPr>
          <w:rtl w:val="0"/>
        </w:rPr>
        <w:br w:type="textWrapping"/>
        <w:br w:type="textWrapping"/>
        <w:br w:type="textWrapping"/>
        <w:br w:type="textWrapping"/>
      </w:r>
      <w:r w:rsidDel="00000000" w:rsidR="00000000" w:rsidRPr="00000000">
        <w:rPr>
          <w:sz w:val="42"/>
          <w:szCs w:val="42"/>
          <w:shd w:fill="ffe599" w:val="clear"/>
          <w:rtl w:val="0"/>
        </w:rPr>
        <w:t xml:space="preserve">PEELING LASER SP</w:t>
      </w:r>
      <w:r w:rsidDel="00000000" w:rsidR="00000000" w:rsidRPr="00000000">
        <w:rPr>
          <w:sz w:val="42"/>
          <w:szCs w:val="42"/>
          <w:rtl w:val="0"/>
        </w:rPr>
        <w:br w:type="textWrapping"/>
      </w:r>
    </w:p>
    <w:p w:rsidR="00000000" w:rsidDel="00000000" w:rsidP="00000000" w:rsidRDefault="00000000" w:rsidRPr="00000000" w14:paraId="0000030A">
      <w:pPr>
        <w:spacing w:after="0" w:before="0" w:lineRule="auto"/>
        <w:rPr>
          <w:sz w:val="42"/>
          <w:szCs w:val="42"/>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Fonts w:ascii="Arial" w:cs="Arial" w:eastAsia="Arial" w:hAnsi="Arial"/>
          <w:sz w:val="22"/>
          <w:szCs w:val="22"/>
          <w:rtl w:val="0"/>
        </w:rPr>
        <w:t xml:space="preserve">El peeling con láser elimina la capa superficial de células muertas de la piel de manera precisa,indoloro, sin dañar las capas más profundas. Tras el tratamiento, es normal que la piel se reseque y comience a descamarse durante unos días, lo cual forma parte del proceso de renovación cutánea. Esté preparado/a para este periodo de recuperación y siga nuestras indicaciones para obtener los mejores resultados. </w:t>
        <w:br w:type="textWrapping"/>
        <w:br w:type="textWrapping"/>
        <w:t xml:space="preserve">Ahora lo tenemos en oferta! 250 eur en vez de 400</w:t>
        <w:br w:type="textWrapping"/>
        <w:br w:type="textWrapping"/>
        <w:t xml:space="preserve">Después de la 1ra sesión ya se nota muchísima mejora, recomendamos realizar 3-4 sesiones para refrescar la piel completamente , cada 4 semanas</w:t>
        <w:br w:type="textWrapping"/>
        <w:t xml:space="preserve">¿Cuál día le vendría mejor para realizar el tratamiento?</w:t>
      </w:r>
      <w:r w:rsidDel="00000000" w:rsidR="00000000" w:rsidRPr="00000000">
        <w:rPr>
          <w:rtl w:val="0"/>
        </w:rPr>
      </w:r>
    </w:p>
    <w:p w:rsidR="00000000" w:rsidDel="00000000" w:rsidP="00000000" w:rsidRDefault="00000000" w:rsidRPr="00000000" w14:paraId="0000030B">
      <w:pPr>
        <w:spacing w:after="240" w:before="240" w:lineRule="auto"/>
        <w:rPr>
          <w:b w:val="0"/>
          <w:highlight w:val="white"/>
        </w:rPr>
      </w:pPr>
      <w:r w:rsidDel="00000000" w:rsidR="00000000" w:rsidRPr="00000000">
        <w:rPr>
          <w:b w:val="0"/>
          <w:highlight w:val="white"/>
          <w:rtl w:val="0"/>
        </w:rPr>
        <w:t xml:space="preserve">El peeling con láser es el tratamiento ideal para quienes buscan una piel renovada y luminosa. Este procedimiento elimina con precisión la capa superficial de células muertas, dejando las capas profundas de la piel completamente protegidas. El resultado: una piel más suave, joven y llena de vida.</w:t>
      </w:r>
    </w:p>
    <w:p w:rsidR="00000000" w:rsidDel="00000000" w:rsidP="00000000" w:rsidRDefault="00000000" w:rsidRPr="00000000" w14:paraId="0000030C">
      <w:pPr>
        <w:spacing w:after="240" w:before="240" w:lineRule="auto"/>
        <w:rPr>
          <w:b w:val="0"/>
          <w:highlight w:val="white"/>
        </w:rPr>
      </w:pPr>
      <w:r w:rsidDel="00000000" w:rsidR="00000000" w:rsidRPr="00000000">
        <w:rPr>
          <w:b w:val="0"/>
          <w:highlight w:val="white"/>
          <w:rtl w:val="0"/>
        </w:rPr>
        <w:t xml:space="preserve">Tras el tratamiento, es normal notar un poco de sequedad y descamación durante unos días, ¡es la señal de que tu piel está regenerándose! Siguiendo nuestras recomendaciones personalizadas, conseguirás los mejores resultados y disfrutarás de una piel visiblemente transformada.</w:t>
      </w:r>
    </w:p>
    <w:p w:rsidR="00000000" w:rsidDel="00000000" w:rsidP="00000000" w:rsidRDefault="00000000" w:rsidRPr="00000000" w14:paraId="0000030D">
      <w:pPr>
        <w:spacing w:after="240" w:before="240" w:lineRule="auto"/>
        <w:rPr>
          <w:b w:val="0"/>
          <w:highlight w:val="white"/>
        </w:rPr>
      </w:pPr>
      <w:r w:rsidDel="00000000" w:rsidR="00000000" w:rsidRPr="00000000">
        <w:rPr>
          <w:b w:val="0"/>
          <w:highlight w:val="white"/>
          <w:rtl w:val="0"/>
        </w:rPr>
        <w:t xml:space="preserve">Oferta especial: ahora solo 250 EUR en vez de 400 EUR</w:t>
      </w:r>
    </w:p>
    <w:p w:rsidR="00000000" w:rsidDel="00000000" w:rsidP="00000000" w:rsidRDefault="00000000" w:rsidRPr="00000000" w14:paraId="0000030E">
      <w:pPr>
        <w:spacing w:after="240" w:before="240" w:lineRule="auto"/>
        <w:rPr>
          <w:b w:val="0"/>
          <w:highlight w:val="white"/>
        </w:rPr>
      </w:pPr>
      <w:r w:rsidDel="00000000" w:rsidR="00000000" w:rsidRPr="00000000">
        <w:rPr>
          <w:b w:val="0"/>
          <w:highlight w:val="white"/>
          <w:rtl w:val="0"/>
        </w:rPr>
        <w:t xml:space="preserve">Después de la primera sesión, ya notará una mejora significativa en la textura y luminosidad de su piel. Para obtener resultados completos, recomendamos entre 3 y 4 sesiones, con intervalos de 4 semanas entre cada una.</w:t>
      </w:r>
    </w:p>
    <w:p w:rsidR="00000000" w:rsidDel="00000000" w:rsidP="00000000" w:rsidRDefault="00000000" w:rsidRPr="00000000" w14:paraId="0000030F">
      <w:pPr>
        <w:spacing w:after="240" w:before="240" w:lineRule="auto"/>
        <w:rPr>
          <w:b w:val="0"/>
          <w:highlight w:val="white"/>
        </w:rPr>
      </w:pPr>
      <w:r w:rsidDel="00000000" w:rsidR="00000000" w:rsidRPr="00000000">
        <w:rPr>
          <w:b w:val="0"/>
          <w:highlight w:val="white"/>
          <w:rtl w:val="0"/>
        </w:rPr>
        <w:t xml:space="preserve">¡No dejes pasar esta oportunidad!</w:t>
      </w:r>
    </w:p>
    <w:p w:rsidR="00000000" w:rsidDel="00000000" w:rsidP="00000000" w:rsidRDefault="00000000" w:rsidRPr="00000000" w14:paraId="00000310">
      <w:pPr>
        <w:spacing w:after="240" w:before="240" w:lineRule="auto"/>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b w:val="0"/>
          <w:highlight w:val="white"/>
          <w:rtl w:val="0"/>
        </w:rPr>
        <w:t xml:space="preserve">Reserva tu cita con nuestro especialista hoy mismo y asegúrate de aprovechar esta oferta limitada. ¡Las plazas son limitadas! Contáctanos ahora y comienza tu camino hacia una piel radiante. ¡Estamos aquí para cuidarte!</w:t>
      </w:r>
      <w:r w:rsidDel="00000000" w:rsidR="00000000" w:rsidRPr="00000000">
        <w:rPr>
          <w:rtl w:val="0"/>
        </w:rPr>
      </w:r>
    </w:p>
    <w:p w:rsidR="00000000" w:rsidDel="00000000" w:rsidP="00000000" w:rsidRDefault="00000000" w:rsidRPr="00000000" w14:paraId="00000311">
      <w:pPr>
        <w:pStyle w:val="Title"/>
        <w:rPr>
          <w:b w:val="1"/>
          <w:sz w:val="28"/>
          <w:szCs w:val="28"/>
        </w:rPr>
        <w:sectPr>
          <w:type w:val="continuous"/>
          <w:pgSz w:h="16834" w:w="11909" w:orient="portrait"/>
          <w:pgMar w:bottom="831.3779527559075" w:top="992.1259842519685" w:left="1275.5905511811022" w:right="1440" w:header="170.07874015748033" w:footer="170.07874015748033"/>
        </w:sectPr>
      </w:pPr>
      <w:bookmarkStart w:colFirst="0" w:colLast="0" w:name="_eqw4ym1jk29t" w:id="77"/>
      <w:bookmarkEnd w:id="77"/>
      <w:r w:rsidDel="00000000" w:rsidR="00000000" w:rsidRPr="00000000">
        <w:rPr>
          <w:rtl w:val="0"/>
        </w:rPr>
      </w:r>
    </w:p>
    <w:p w:rsidR="00000000" w:rsidDel="00000000" w:rsidP="00000000" w:rsidRDefault="00000000" w:rsidRPr="00000000" w14:paraId="00000312">
      <w:pPr>
        <w:pStyle w:val="Title"/>
        <w:rPr>
          <w:b w:val="1"/>
          <w:sz w:val="28"/>
          <w:szCs w:val="28"/>
        </w:rPr>
        <w:sectPr>
          <w:type w:val="continuous"/>
          <w:pgSz w:h="16834" w:w="11909" w:orient="portrait"/>
          <w:pgMar w:bottom="831.3779527559075" w:top="992.1259842519685" w:left="1275.5905511811022" w:right="1440" w:header="170.07874015748033" w:footer="170.07874015748033"/>
        </w:sectPr>
      </w:pPr>
      <w:bookmarkStart w:colFirst="0" w:colLast="0" w:name="_j9up5a4i1922" w:id="78"/>
      <w:bookmarkEnd w:id="78"/>
      <w:r w:rsidDel="00000000" w:rsidR="00000000" w:rsidRPr="00000000">
        <w:rPr>
          <w:rtl w:val="0"/>
        </w:rPr>
      </w:r>
    </w:p>
    <w:p w:rsidR="00000000" w:rsidDel="00000000" w:rsidP="00000000" w:rsidRDefault="00000000" w:rsidRPr="00000000" w14:paraId="00000313">
      <w:pPr>
        <w:pStyle w:val="Title"/>
        <w:rPr>
          <w:sz w:val="40"/>
          <w:szCs w:val="40"/>
        </w:rPr>
        <w:sectPr>
          <w:type w:val="continuous"/>
          <w:pgSz w:h="16834" w:w="11909" w:orient="portrait"/>
          <w:pgMar w:bottom="831.3779527559075" w:top="992.1259842519685" w:left="1275.5905511811022" w:right="1440" w:header="170.07874015748033" w:footer="170.07874015748033"/>
        </w:sectPr>
      </w:pPr>
      <w:bookmarkStart w:colFirst="0" w:colLast="0" w:name="_j6wukin5qsi2" w:id="79"/>
      <w:bookmarkEnd w:id="79"/>
      <w:r w:rsidDel="00000000" w:rsidR="00000000" w:rsidRPr="00000000">
        <w:rPr>
          <w:b w:val="1"/>
          <w:sz w:val="28"/>
          <w:szCs w:val="28"/>
          <w:rtl w:val="0"/>
        </w:rPr>
        <w:br w:type="textWrapping"/>
        <w:br w:type="textWrapping"/>
      </w:r>
      <w:r w:rsidDel="00000000" w:rsidR="00000000" w:rsidRPr="00000000">
        <w:rPr>
          <w:sz w:val="32"/>
          <w:szCs w:val="32"/>
          <w:rtl w:val="0"/>
        </w:rPr>
        <w:t xml:space="preserve">FOTONA VS IPL</w:t>
      </w:r>
      <w:r w:rsidDel="00000000" w:rsidR="00000000" w:rsidRPr="00000000">
        <w:rPr>
          <w:rtl w:val="0"/>
        </w:rPr>
      </w:r>
    </w:p>
    <w:p w:rsidR="00000000" w:rsidDel="00000000" w:rsidP="00000000" w:rsidRDefault="00000000" w:rsidRPr="00000000" w14:paraId="00000314">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br w:type="textWrapping"/>
      </w:r>
      <w:r w:rsidDel="00000000" w:rsidR="00000000" w:rsidRPr="00000000">
        <w:rPr>
          <w:sz w:val="22"/>
          <w:szCs w:val="22"/>
          <w:highlight w:val="white"/>
          <w:rtl w:val="0"/>
        </w:rPr>
        <w:t xml:space="preserve">Aunque el IPL es una opción popular para tratamientos estéticos, en nuestra clínica preferimos trabajar con </w:t>
      </w:r>
      <w:r w:rsidDel="00000000" w:rsidR="00000000" w:rsidRPr="00000000">
        <w:rPr>
          <w:highlight w:val="white"/>
          <w:rtl w:val="0"/>
        </w:rPr>
        <w:t xml:space="preserve">los láseres</w:t>
      </w:r>
      <w:r w:rsidDel="00000000" w:rsidR="00000000" w:rsidRPr="00000000">
        <w:rPr>
          <w:sz w:val="22"/>
          <w:szCs w:val="22"/>
          <w:highlight w:val="white"/>
          <w:rtl w:val="0"/>
        </w:rPr>
        <w:t xml:space="preserve"> Fotona, ya que </w:t>
      </w:r>
      <w:r w:rsidDel="00000000" w:rsidR="00000000" w:rsidRPr="00000000">
        <w:rPr>
          <w:highlight w:val="white"/>
          <w:rtl w:val="0"/>
        </w:rPr>
        <w:t xml:space="preserve">ofrecen</w:t>
      </w:r>
      <w:r w:rsidDel="00000000" w:rsidR="00000000" w:rsidRPr="00000000">
        <w:rPr>
          <w:sz w:val="22"/>
          <w:szCs w:val="22"/>
          <w:highlight w:val="white"/>
          <w:rtl w:val="0"/>
        </w:rPr>
        <w:t xml:space="preserve"> mejores resultados y mayor seguridad. A diferencia del IPL, que utiliza luz dispersa y trata de manera superficial, el Fotona permite alcanzar capas más profundas de la piel de forma precisa y efectiva.</w:t>
        <w:br w:type="textWrapping"/>
        <w:br w:type="textWrapping"/>
        <w:t xml:space="preserve">El láser Fotona es más versátil y seguro para todo tipo de piel, incluso en verano, sin riesgo de quemaduras o hiperpigmentación. Además, es menos doloroso y logra resultados más visibles, especialmente en rejuvenecimiento, lifting, cicatrices y pigmentación profunda.</w:t>
        <w:br w:type="textWrapping"/>
        <w:br w:type="textWrapping"/>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315">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316ouwm27wv3" w:id="80"/>
      <w:bookmarkEnd w:id="80"/>
      <w:r w:rsidDel="00000000" w:rsidR="00000000" w:rsidRPr="00000000">
        <w:rPr>
          <w:rtl w:val="0"/>
        </w:rPr>
        <w:br w:type="textWrapping"/>
      </w:r>
      <w:r w:rsidDel="00000000" w:rsidR="00000000" w:rsidRPr="00000000">
        <w:rPr>
          <w:sz w:val="32"/>
          <w:szCs w:val="32"/>
          <w:rtl w:val="0"/>
        </w:rPr>
        <w:t xml:space="preserve">FOTONA VS HIFU</w:t>
      </w:r>
      <w:r w:rsidDel="00000000" w:rsidR="00000000" w:rsidRPr="00000000">
        <w:rPr>
          <w:rtl w:val="0"/>
        </w:rPr>
        <w:br w:type="textWrapping"/>
      </w:r>
    </w:p>
    <w:p w:rsidR="00000000" w:rsidDel="00000000" w:rsidP="00000000" w:rsidRDefault="00000000" w:rsidRPr="00000000" w14:paraId="00000316">
      <w:pPr>
        <w:rPr>
          <w:b w:val="0"/>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b w:val="0"/>
          <w:highlight w:val="white"/>
          <w:rtl w:val="0"/>
        </w:rPr>
        <w:t xml:space="preserve">El láser Fotona SP Dynamis Pro/NX es considerado una de las tecnologías más avanzadas para rejuvenecimiento y SMAS lifting no quirúrgico, ofreciendo ventajas significativas frente al HIFU. Mientras que el HIFU utiliza ultrasonido focalizado para tensar capas profundas de la piel, el Fotona emplea energía láser (Er:YAG y Nd:YAG) para tratar tanto el SMAS como las capas superficiales de manera uniforme y sin dolor. El Fotona no requiere anestesia, tiene un período de recuperación corto y puede realizarse en cualquier época del año, algo que el HIFU no siempre garantiza debido a la mayor incomodidad y sensibilidad posterior. Además, los resultados del Fotona son más integrales, logrando un lifting facial, restauración del brillo natural de la piel, mejora del tono y densidad de la dermis, y una textura más suave y rejuvenecida. Esto lo posiciona como una tecnología superior y líder mundial en tratamientos estéticos no invasivos.</w:t>
      </w:r>
    </w:p>
    <w:p w:rsidR="00000000" w:rsidDel="00000000" w:rsidP="00000000" w:rsidRDefault="00000000" w:rsidRPr="00000000" w14:paraId="00000317">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8rg9uxwd3lq" w:id="81"/>
      <w:bookmarkEnd w:id="81"/>
      <w:r w:rsidDel="00000000" w:rsidR="00000000" w:rsidRPr="00000000">
        <w:rPr>
          <w:rtl w:val="0"/>
        </w:rPr>
      </w:r>
    </w:p>
    <w:p w:rsidR="00000000" w:rsidDel="00000000" w:rsidP="00000000" w:rsidRDefault="00000000" w:rsidRPr="00000000" w14:paraId="00000318">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vcuhnxioeopo" w:id="82"/>
      <w:bookmarkEnd w:id="82"/>
      <w:r w:rsidDel="00000000" w:rsidR="00000000" w:rsidRPr="00000000">
        <w:rPr>
          <w:rtl w:val="0"/>
        </w:rPr>
      </w:r>
    </w:p>
    <w:p w:rsidR="00000000" w:rsidDel="00000000" w:rsidP="00000000" w:rsidRDefault="00000000" w:rsidRPr="00000000" w14:paraId="00000319">
      <w:pPr>
        <w:pStyle w:val="Title"/>
        <w:rPr>
          <w:sz w:val="42"/>
          <w:szCs w:val="42"/>
        </w:rPr>
        <w:sectPr>
          <w:type w:val="continuous"/>
          <w:pgSz w:h="16834" w:w="11909" w:orient="portrait"/>
          <w:pgMar w:bottom="831.3779527559075" w:top="992.1259842519685" w:left="1275.5905511811022" w:right="1440" w:header="170.07874015748033" w:footer="170.07874015748033"/>
        </w:sectPr>
      </w:pPr>
      <w:bookmarkStart w:colFirst="0" w:colLast="0" w:name="_3gvgafzfj92v" w:id="83"/>
      <w:bookmarkEnd w:id="83"/>
      <w:r w:rsidDel="00000000" w:rsidR="00000000" w:rsidRPr="00000000">
        <w:rPr>
          <w:sz w:val="42"/>
          <w:szCs w:val="42"/>
          <w:rtl w:val="0"/>
        </w:rPr>
        <w:t xml:space="preserve">FOTONA VS CO2</w:t>
        <w:br w:type="textWrapping"/>
      </w:r>
    </w:p>
    <w:p w:rsidR="00000000" w:rsidDel="00000000" w:rsidP="00000000" w:rsidRDefault="00000000" w:rsidRPr="00000000" w14:paraId="0000031A">
      <w:pPr>
        <w:rPr/>
      </w:pPr>
      <w:r w:rsidDel="00000000" w:rsidR="00000000" w:rsidRPr="00000000">
        <w:rPr>
          <w:rtl w:val="0"/>
        </w:rPr>
        <w:br w:type="textWrapping"/>
        <w:t xml:space="preserve">Trabajamos con láser de erbium con maquina  SP Dynamis de Fotona</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highlight w:val="white"/>
        </w:rPr>
      </w:pPr>
      <w:r w:rsidDel="00000000" w:rsidR="00000000" w:rsidRPr="00000000">
        <w:rPr>
          <w:highlight w:val="white"/>
          <w:rtl w:val="0"/>
        </w:rPr>
        <w:t xml:space="preserve">El láser de erbium ofrece varias ventajas significativas sobre los láseres de CO2, especialmente en términos de versatilidad, seguridad y resultados. Aquí tienes las principales razones:</w:t>
      </w:r>
    </w:p>
    <w:p w:rsidR="00000000" w:rsidDel="00000000" w:rsidP="00000000" w:rsidRDefault="00000000" w:rsidRPr="00000000" w14:paraId="0000031D">
      <w:pPr>
        <w:rPr>
          <w:highlight w:val="white"/>
        </w:rPr>
      </w:pPr>
      <w:r w:rsidDel="00000000" w:rsidR="00000000" w:rsidRPr="00000000">
        <w:rPr>
          <w:rtl w:val="0"/>
        </w:rPr>
      </w:r>
    </w:p>
    <w:p w:rsidR="00000000" w:rsidDel="00000000" w:rsidP="00000000" w:rsidRDefault="00000000" w:rsidRPr="00000000" w14:paraId="0000031E">
      <w:pPr>
        <w:rPr>
          <w:highlight w:val="white"/>
        </w:rPr>
      </w:pPr>
      <w:r w:rsidDel="00000000" w:rsidR="00000000" w:rsidRPr="00000000">
        <w:rPr>
          <w:highlight w:val="white"/>
          <w:rtl w:val="0"/>
        </w:rPr>
        <w:t xml:space="preserve">1. Menor daño térmico</w:t>
      </w:r>
    </w:p>
    <w:p w:rsidR="00000000" w:rsidDel="00000000" w:rsidP="00000000" w:rsidRDefault="00000000" w:rsidRPr="00000000" w14:paraId="0000031F">
      <w:pPr>
        <w:rPr>
          <w:highlight w:val="white"/>
        </w:rPr>
      </w:pPr>
      <w:r w:rsidDel="00000000" w:rsidR="00000000" w:rsidRPr="00000000">
        <w:rPr>
          <w:highlight w:val="white"/>
          <w:rtl w:val="0"/>
        </w:rPr>
        <w:t xml:space="preserve">El láser de erbium trabaja de manera más precisa, causando menos daño térmico a los tejidos circundantes.</w:t>
      </w:r>
    </w:p>
    <w:p w:rsidR="00000000" w:rsidDel="00000000" w:rsidP="00000000" w:rsidRDefault="00000000" w:rsidRPr="00000000" w14:paraId="00000320">
      <w:pPr>
        <w:rPr>
          <w:highlight w:val="white"/>
        </w:rPr>
      </w:pPr>
      <w:r w:rsidDel="00000000" w:rsidR="00000000" w:rsidRPr="00000000">
        <w:rPr>
          <w:highlight w:val="white"/>
          <w:rtl w:val="0"/>
        </w:rPr>
        <w:t xml:space="preserve">Los láseres de CO2 generan más calor, lo que puede aumentar el riesgo de cicatrices, enrojecimiento prolongado y un tiempo de recuperación más largo.</w:t>
      </w:r>
    </w:p>
    <w:p w:rsidR="00000000" w:rsidDel="00000000" w:rsidP="00000000" w:rsidRDefault="00000000" w:rsidRPr="00000000" w14:paraId="00000321">
      <w:pPr>
        <w:rPr>
          <w:highlight w:val="white"/>
        </w:rPr>
      </w:pPr>
      <w:r w:rsidDel="00000000" w:rsidR="00000000" w:rsidRPr="00000000">
        <w:rPr>
          <w:highlight w:val="white"/>
          <w:rtl w:val="0"/>
        </w:rPr>
        <w:t xml:space="preserve">2. Recuperación más rápida</w:t>
      </w:r>
    </w:p>
    <w:p w:rsidR="00000000" w:rsidDel="00000000" w:rsidP="00000000" w:rsidRDefault="00000000" w:rsidRPr="00000000" w14:paraId="00000322">
      <w:pPr>
        <w:rPr>
          <w:highlight w:val="white"/>
        </w:rPr>
      </w:pPr>
      <w:r w:rsidDel="00000000" w:rsidR="00000000" w:rsidRPr="00000000">
        <w:rPr>
          <w:highlight w:val="white"/>
          <w:rtl w:val="0"/>
        </w:rPr>
        <w:t xml:space="preserve">Gracias a la tecnología de Fotona, la piel se regenera más rápido tras el tratamiento, reduciendo significativamente el tiempo de inactividad en comparación con los láseres CO2.</w:t>
      </w:r>
    </w:p>
    <w:p w:rsidR="00000000" w:rsidDel="00000000" w:rsidP="00000000" w:rsidRDefault="00000000" w:rsidRPr="00000000" w14:paraId="00000323">
      <w:pPr>
        <w:rPr>
          <w:highlight w:val="white"/>
        </w:rPr>
      </w:pPr>
      <w:r w:rsidDel="00000000" w:rsidR="00000000" w:rsidRPr="00000000">
        <w:rPr>
          <w:highlight w:val="white"/>
          <w:rtl w:val="0"/>
        </w:rPr>
        <w:t xml:space="preserve">3. Mayor versatilidad</w:t>
      </w:r>
    </w:p>
    <w:p w:rsidR="00000000" w:rsidDel="00000000" w:rsidP="00000000" w:rsidRDefault="00000000" w:rsidRPr="00000000" w14:paraId="00000324">
      <w:pPr>
        <w:rPr>
          <w:highlight w:val="white"/>
        </w:rPr>
      </w:pPr>
      <w:r w:rsidDel="00000000" w:rsidR="00000000" w:rsidRPr="00000000">
        <w:rPr>
          <w:highlight w:val="white"/>
          <w:rtl w:val="0"/>
        </w:rPr>
        <w:t xml:space="preserve">Fotona combina dos longitudes de onda (Er:YAG y Nd:YAG), lo que permite tratar una amplia variedad de problemas como cicatrices, arrugas, manchas, flacidez y acné.</w:t>
      </w:r>
    </w:p>
    <w:p w:rsidR="00000000" w:rsidDel="00000000" w:rsidP="00000000" w:rsidRDefault="00000000" w:rsidRPr="00000000" w14:paraId="00000325">
      <w:pPr>
        <w:rPr>
          <w:highlight w:val="white"/>
        </w:rPr>
      </w:pPr>
      <w:r w:rsidDel="00000000" w:rsidR="00000000" w:rsidRPr="00000000">
        <w:rPr>
          <w:highlight w:val="white"/>
          <w:rtl w:val="0"/>
        </w:rPr>
        <w:t xml:space="preserve">Los láseres CO2 son más limitados en sus aplicaciones y son más agresivos, lo que los hace menos adecuados para ciertos tipos de piel o áreas sensibles.</w:t>
      </w:r>
    </w:p>
    <w:p w:rsidR="00000000" w:rsidDel="00000000" w:rsidP="00000000" w:rsidRDefault="00000000" w:rsidRPr="00000000" w14:paraId="00000326">
      <w:pPr>
        <w:rPr>
          <w:highlight w:val="white"/>
        </w:rPr>
      </w:pPr>
      <w:r w:rsidDel="00000000" w:rsidR="00000000" w:rsidRPr="00000000">
        <w:rPr>
          <w:rtl w:val="0"/>
        </w:rPr>
      </w:r>
    </w:p>
    <w:p w:rsidR="00000000" w:rsidDel="00000000" w:rsidP="00000000" w:rsidRDefault="00000000" w:rsidRPr="00000000" w14:paraId="00000327">
      <w:pPr>
        <w:rPr>
          <w:highlight w:val="white"/>
        </w:rPr>
      </w:pPr>
      <w:r w:rsidDel="00000000" w:rsidR="00000000" w:rsidRPr="00000000">
        <w:rPr>
          <w:rtl w:val="0"/>
        </w:rPr>
      </w:r>
    </w:p>
    <w:p w:rsidR="00000000" w:rsidDel="00000000" w:rsidP="00000000" w:rsidRDefault="00000000" w:rsidRPr="00000000" w14:paraId="00000328">
      <w:pPr>
        <w:rPr>
          <w:highlight w:val="white"/>
        </w:rPr>
      </w:pPr>
      <w:r w:rsidDel="00000000" w:rsidR="00000000" w:rsidRPr="00000000">
        <w:rPr>
          <w:highlight w:val="white"/>
          <w:rtl w:val="0"/>
        </w:rPr>
        <w:t xml:space="preserve">Con el láser de CO2, los pacientes suelen experimentar más dolor y molestias durante y después del procedimiento.</w:t>
      </w:r>
    </w:p>
    <w:p w:rsidR="00000000" w:rsidDel="00000000" w:rsidP="00000000" w:rsidRDefault="00000000" w:rsidRPr="00000000" w14:paraId="00000329">
      <w:pPr>
        <w:rPr>
          <w:highlight w:val="white"/>
        </w:rPr>
      </w:pPr>
      <w:r w:rsidDel="00000000" w:rsidR="00000000" w:rsidRPr="00000000">
        <w:rPr>
          <w:rtl w:val="0"/>
        </w:rPr>
      </w:r>
    </w:p>
    <w:p w:rsidR="00000000" w:rsidDel="00000000" w:rsidP="00000000" w:rsidRDefault="00000000" w:rsidRPr="00000000" w14:paraId="0000032A">
      <w:pPr>
        <w:rPr>
          <w:highlight w:val="white"/>
        </w:rPr>
      </w:pPr>
      <w:r w:rsidDel="00000000" w:rsidR="00000000" w:rsidRPr="00000000">
        <w:rPr>
          <w:highlight w:val="white"/>
          <w:rtl w:val="0"/>
        </w:rPr>
        <w:t xml:space="preserve">Fotona proporciona resultados visibles con un riesgo menor de complicaciones, como cicatrices o pigmentación desigual, mientras que los láseres de CO2 son efectivos pero con un perfil de riesgo más alto.</w:t>
        <w:br w:type="textWrapping"/>
      </w:r>
    </w:p>
    <w:p w:rsidR="00000000" w:rsidDel="00000000" w:rsidP="00000000" w:rsidRDefault="00000000" w:rsidRPr="00000000" w14:paraId="0000032B">
      <w:pPr>
        <w:rPr>
          <w:highlight w:val="white"/>
        </w:rPr>
      </w:pPr>
      <w:r w:rsidDel="00000000" w:rsidR="00000000" w:rsidRPr="00000000">
        <w:rPr>
          <w:rtl w:val="0"/>
        </w:rPr>
      </w:r>
    </w:p>
    <w:p w:rsidR="00000000" w:rsidDel="00000000" w:rsidP="00000000" w:rsidRDefault="00000000" w:rsidRPr="00000000" w14:paraId="0000032C">
      <w:pPr>
        <w:rPr>
          <w:highlight w:val="white"/>
        </w:rPr>
      </w:pPr>
      <w:r w:rsidDel="00000000" w:rsidR="00000000" w:rsidRPr="00000000">
        <w:rPr>
          <w:shd w:fill="ff9900" w:val="clear"/>
          <w:rtl w:val="0"/>
        </w:rPr>
        <w:t xml:space="preserve">русский </w:t>
        <w:br w:type="textWrapping"/>
      </w:r>
      <w:r w:rsidDel="00000000" w:rsidR="00000000" w:rsidRPr="00000000">
        <w:rPr>
          <w:highlight w:val="white"/>
          <w:rtl w:val="0"/>
        </w:rPr>
        <w:t xml:space="preserve">1)Меньше термического повреждения</w:t>
      </w:r>
    </w:p>
    <w:p w:rsidR="00000000" w:rsidDel="00000000" w:rsidP="00000000" w:rsidRDefault="00000000" w:rsidRPr="00000000" w14:paraId="0000032D">
      <w:pPr>
        <w:rPr>
          <w:highlight w:val="white"/>
        </w:rPr>
      </w:pPr>
      <w:r w:rsidDel="00000000" w:rsidR="00000000" w:rsidRPr="00000000">
        <w:rPr>
          <w:highlight w:val="white"/>
          <w:rtl w:val="0"/>
        </w:rPr>
        <w:t xml:space="preserve">Лазеры Fotona (Er:YAG и Nd:YAG) работают более точно, вызывая меньше термического повреждения окружающих тканей.</w:t>
      </w:r>
    </w:p>
    <w:p w:rsidR="00000000" w:rsidDel="00000000" w:rsidP="00000000" w:rsidRDefault="00000000" w:rsidRPr="00000000" w14:paraId="0000032E">
      <w:pPr>
        <w:rPr>
          <w:highlight w:val="white"/>
        </w:rPr>
      </w:pPr>
      <w:r w:rsidDel="00000000" w:rsidR="00000000" w:rsidRPr="00000000">
        <w:rPr>
          <w:highlight w:val="white"/>
          <w:rtl w:val="0"/>
        </w:rPr>
        <w:t xml:space="preserve">CO2-лазеры генерируют больше тепла, что может увеличить риск образования рубцов, длительного покраснения и более долгого времени восстановления.</w:t>
      </w:r>
    </w:p>
    <w:p w:rsidR="00000000" w:rsidDel="00000000" w:rsidP="00000000" w:rsidRDefault="00000000" w:rsidRPr="00000000" w14:paraId="0000032F">
      <w:pPr>
        <w:rPr>
          <w:highlight w:val="white"/>
        </w:rPr>
      </w:pPr>
      <w:r w:rsidDel="00000000" w:rsidR="00000000" w:rsidRPr="00000000">
        <w:rPr>
          <w:rtl w:val="0"/>
        </w:rPr>
      </w:r>
    </w:p>
    <w:p w:rsidR="00000000" w:rsidDel="00000000" w:rsidP="00000000" w:rsidRDefault="00000000" w:rsidRPr="00000000" w14:paraId="00000330">
      <w:pPr>
        <w:rPr>
          <w:highlight w:val="white"/>
        </w:rPr>
      </w:pPr>
      <w:r w:rsidDel="00000000" w:rsidR="00000000" w:rsidRPr="00000000">
        <w:rPr>
          <w:highlight w:val="white"/>
          <w:rtl w:val="0"/>
        </w:rPr>
        <w:t xml:space="preserve">2)Быстрое восстановление</w:t>
      </w:r>
    </w:p>
    <w:p w:rsidR="00000000" w:rsidDel="00000000" w:rsidP="00000000" w:rsidRDefault="00000000" w:rsidRPr="00000000" w14:paraId="00000331">
      <w:pPr>
        <w:rPr>
          <w:highlight w:val="white"/>
        </w:rPr>
      </w:pPr>
      <w:r w:rsidDel="00000000" w:rsidR="00000000" w:rsidRPr="00000000">
        <w:rPr>
          <w:highlight w:val="white"/>
          <w:rtl w:val="0"/>
        </w:rPr>
        <w:t xml:space="preserve">Благодаря технологии Fotona кожа восстанавливается быстрее после процедуры, значительно сокращая время простоя по сравнению с CO2-лазерами.</w:t>
      </w:r>
    </w:p>
    <w:p w:rsidR="00000000" w:rsidDel="00000000" w:rsidP="00000000" w:rsidRDefault="00000000" w:rsidRPr="00000000" w14:paraId="00000332">
      <w:pPr>
        <w:rPr>
          <w:highlight w:val="white"/>
        </w:rPr>
      </w:pPr>
      <w:r w:rsidDel="00000000" w:rsidR="00000000" w:rsidRPr="00000000">
        <w:rPr>
          <w:rtl w:val="0"/>
        </w:rPr>
      </w:r>
    </w:p>
    <w:p w:rsidR="00000000" w:rsidDel="00000000" w:rsidP="00000000" w:rsidRDefault="00000000" w:rsidRPr="00000000" w14:paraId="00000333">
      <w:pPr>
        <w:rPr>
          <w:highlight w:val="white"/>
        </w:rPr>
      </w:pPr>
      <w:r w:rsidDel="00000000" w:rsidR="00000000" w:rsidRPr="00000000">
        <w:rPr>
          <w:highlight w:val="white"/>
          <w:rtl w:val="0"/>
        </w:rPr>
        <w:t xml:space="preserve">3)Большая универсальность</w:t>
      </w:r>
    </w:p>
    <w:p w:rsidR="00000000" w:rsidDel="00000000" w:rsidP="00000000" w:rsidRDefault="00000000" w:rsidRPr="00000000" w14:paraId="00000334">
      <w:pPr>
        <w:rPr>
          <w:highlight w:val="white"/>
        </w:rPr>
      </w:pPr>
      <w:r w:rsidDel="00000000" w:rsidR="00000000" w:rsidRPr="00000000">
        <w:rPr>
          <w:highlight w:val="white"/>
          <w:rtl w:val="0"/>
        </w:rPr>
        <w:t xml:space="preserve">Fotona сочетает два диапазона длин волн (Er:YAG и Nd:YAG), что позволяет лечить широкий спектр проблем, таких как рубцы, морщины, пигментация, обвисание и акне.</w:t>
      </w:r>
    </w:p>
    <w:p w:rsidR="00000000" w:rsidDel="00000000" w:rsidP="00000000" w:rsidRDefault="00000000" w:rsidRPr="00000000" w14:paraId="00000335">
      <w:pPr>
        <w:rPr>
          <w:highlight w:val="white"/>
        </w:rPr>
      </w:pPr>
      <w:r w:rsidDel="00000000" w:rsidR="00000000" w:rsidRPr="00000000">
        <w:rPr>
          <w:highlight w:val="white"/>
          <w:rtl w:val="0"/>
        </w:rPr>
        <w:t xml:space="preserve">CO2-лазеры более ограничены в своих применениях и являются более агрессивными, что делает их менее подходящими для некоторых типов кожи или чувствительных участков.</w:t>
      </w:r>
    </w:p>
    <w:p w:rsidR="00000000" w:rsidDel="00000000" w:rsidP="00000000" w:rsidRDefault="00000000" w:rsidRPr="00000000" w14:paraId="00000336">
      <w:pPr>
        <w:rPr>
          <w:highlight w:val="white"/>
        </w:rPr>
      </w:pPr>
      <w:r w:rsidDel="00000000" w:rsidR="00000000" w:rsidRPr="00000000">
        <w:rPr>
          <w:rtl w:val="0"/>
        </w:rPr>
      </w:r>
    </w:p>
    <w:p w:rsidR="00000000" w:rsidDel="00000000" w:rsidP="00000000" w:rsidRDefault="00000000" w:rsidRPr="00000000" w14:paraId="00000337">
      <w:pPr>
        <w:rPr>
          <w:highlight w:val="white"/>
        </w:rPr>
      </w:pPr>
      <w:r w:rsidDel="00000000" w:rsidR="00000000" w:rsidRPr="00000000">
        <w:rPr>
          <w:highlight w:val="white"/>
          <w:rtl w:val="0"/>
        </w:rPr>
        <w:t xml:space="preserve">С использованием CO2-лазера пациенты обычно испытывают больше боли и дискомфорта во время и после процедуры.</w:t>
      </w:r>
    </w:p>
    <w:p w:rsidR="00000000" w:rsidDel="00000000" w:rsidP="00000000" w:rsidRDefault="00000000" w:rsidRPr="00000000" w14:paraId="00000338">
      <w:pPr>
        <w:rPr>
          <w:highlight w:val="white"/>
        </w:rPr>
      </w:pPr>
      <w:r w:rsidDel="00000000" w:rsidR="00000000" w:rsidRPr="00000000">
        <w:rPr>
          <w:rtl w:val="0"/>
        </w:rPr>
      </w:r>
    </w:p>
    <w:p w:rsidR="00000000" w:rsidDel="00000000" w:rsidP="00000000" w:rsidRDefault="00000000" w:rsidRPr="00000000" w14:paraId="00000339">
      <w:pPr>
        <w:rPr>
          <w:highlight w:val="white"/>
        </w:rPr>
      </w:pPr>
      <w:r w:rsidDel="00000000" w:rsidR="00000000" w:rsidRPr="00000000">
        <w:rPr>
          <w:highlight w:val="white"/>
          <w:rtl w:val="0"/>
        </w:rPr>
        <w:t xml:space="preserve">Fotona обеспечивает видимые результаты с меньшим риском осложнений, таких как рубцы или неравномерная пигментация, в то время как CO2-лазеры эффективны, но имеют более высокий профиль риска.🤗</w:t>
      </w:r>
    </w:p>
    <w:p w:rsidR="00000000" w:rsidDel="00000000" w:rsidP="00000000" w:rsidRDefault="00000000" w:rsidRPr="00000000" w14:paraId="0000033A">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highlight w:val="white"/>
          <w:rtl w:val="0"/>
        </w:rPr>
        <w:br w:type="textWrapping"/>
      </w:r>
      <w:r w:rsidDel="00000000" w:rsidR="00000000" w:rsidRPr="00000000">
        <w:rPr>
          <w:rtl w:val="0"/>
        </w:rPr>
        <w:br w:type="textWrapping"/>
        <w:br w:type="textWrapping"/>
        <w:br w:type="textWrapping"/>
        <w:br w:type="textWrapping"/>
      </w:r>
    </w:p>
    <w:p w:rsidR="00000000" w:rsidDel="00000000" w:rsidP="00000000" w:rsidRDefault="00000000" w:rsidRPr="00000000" w14:paraId="0000033B">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roqblay97wl9" w:id="84"/>
      <w:bookmarkEnd w:id="84"/>
      <w:r w:rsidDel="00000000" w:rsidR="00000000" w:rsidRPr="00000000">
        <w:rPr>
          <w:rtl w:val="0"/>
        </w:rPr>
        <w:br w:type="textWrapping"/>
      </w:r>
    </w:p>
    <w:p w:rsidR="00000000" w:rsidDel="00000000" w:rsidP="00000000" w:rsidRDefault="00000000" w:rsidRPr="00000000" w14:paraId="0000033C">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6cnom34f1u7f" w:id="85"/>
      <w:bookmarkEnd w:id="85"/>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3D">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2o4lx9m91y6v" w:id="86"/>
      <w:bookmarkEnd w:id="86"/>
      <w:r w:rsidDel="00000000" w:rsidR="00000000" w:rsidRPr="00000000">
        <w:rPr>
          <w:rtl w:val="0"/>
        </w:rPr>
        <w:br w:type="textWrapping"/>
        <w:t xml:space="preserve">LISTA DE TRATAMIENTOS EN RUSO</w:t>
        <w:br w:type="textWrapping"/>
      </w:r>
    </w:p>
    <w:p w:rsidR="00000000" w:rsidDel="00000000" w:rsidP="00000000" w:rsidRDefault="00000000" w:rsidRPr="00000000" w14:paraId="0000033E">
      <w:pPr>
        <w:rPr>
          <w:highlight w:val="white"/>
        </w:rPr>
      </w:pPr>
      <w:r w:rsidDel="00000000" w:rsidR="00000000" w:rsidRPr="00000000">
        <w:rPr>
          <w:rtl w:val="0"/>
        </w:rPr>
        <w:br w:type="textWrapping"/>
        <w:br w:type="textWrapping"/>
      </w:r>
      <w:r w:rsidDel="00000000" w:rsidR="00000000" w:rsidRPr="00000000">
        <w:rPr>
          <w:highlight w:val="white"/>
          <w:rtl w:val="0"/>
        </w:rPr>
        <w:t xml:space="preserve">Лазерное омоложение и уход за кожей:</w:t>
      </w:r>
    </w:p>
    <w:p w:rsidR="00000000" w:rsidDel="00000000" w:rsidP="00000000" w:rsidRDefault="00000000" w:rsidRPr="00000000" w14:paraId="0000033F">
      <w:pPr>
        <w:rPr>
          <w:highlight w:val="white"/>
        </w:rPr>
      </w:pPr>
      <w:r w:rsidDel="00000000" w:rsidR="00000000" w:rsidRPr="00000000">
        <w:rPr>
          <w:highlight w:val="white"/>
          <w:rtl w:val="0"/>
        </w:rPr>
        <w:t xml:space="preserve">Лазерное омоложение лица и тела</w:t>
      </w:r>
    </w:p>
    <w:p w:rsidR="00000000" w:rsidDel="00000000" w:rsidP="00000000" w:rsidRDefault="00000000" w:rsidRPr="00000000" w14:paraId="00000340">
      <w:pPr>
        <w:rPr>
          <w:highlight w:val="white"/>
        </w:rPr>
      </w:pPr>
      <w:r w:rsidDel="00000000" w:rsidR="00000000" w:rsidRPr="00000000">
        <w:rPr>
          <w:highlight w:val="white"/>
          <w:rtl w:val="0"/>
        </w:rPr>
        <w:t xml:space="preserve">Шлифовка кожи лица лазером Fotona SP Dynamis Pro/NX</w:t>
      </w:r>
    </w:p>
    <w:p w:rsidR="00000000" w:rsidDel="00000000" w:rsidP="00000000" w:rsidRDefault="00000000" w:rsidRPr="00000000" w14:paraId="00000341">
      <w:pPr>
        <w:rPr>
          <w:highlight w:val="white"/>
        </w:rPr>
      </w:pPr>
      <w:r w:rsidDel="00000000" w:rsidR="00000000" w:rsidRPr="00000000">
        <w:rPr>
          <w:highlight w:val="white"/>
          <w:rtl w:val="0"/>
        </w:rPr>
        <w:t xml:space="preserve">Осветление пигментации на лице, подмышках и в интимной зоне</w:t>
      </w:r>
    </w:p>
    <w:p w:rsidR="00000000" w:rsidDel="00000000" w:rsidP="00000000" w:rsidRDefault="00000000" w:rsidRPr="00000000" w14:paraId="00000342">
      <w:pPr>
        <w:rPr>
          <w:highlight w:val="white"/>
        </w:rPr>
      </w:pPr>
      <w:r w:rsidDel="00000000" w:rsidR="00000000" w:rsidRPr="00000000">
        <w:rPr>
          <w:highlight w:val="white"/>
          <w:rtl w:val="0"/>
        </w:rPr>
        <w:t xml:space="preserve">Осветление зоны вокруг глаз</w:t>
      </w:r>
    </w:p>
    <w:p w:rsidR="00000000" w:rsidDel="00000000" w:rsidP="00000000" w:rsidRDefault="00000000" w:rsidRPr="00000000" w14:paraId="00000343">
      <w:pPr>
        <w:rPr>
          <w:highlight w:val="white"/>
        </w:rPr>
      </w:pPr>
      <w:r w:rsidDel="00000000" w:rsidR="00000000" w:rsidRPr="00000000">
        <w:rPr>
          <w:highlight w:val="white"/>
          <w:rtl w:val="0"/>
        </w:rPr>
        <w:t xml:space="preserve">Интимное омоложение и коррекция:</w:t>
      </w:r>
    </w:p>
    <w:p w:rsidR="00000000" w:rsidDel="00000000" w:rsidP="00000000" w:rsidRDefault="00000000" w:rsidRPr="00000000" w14:paraId="00000344">
      <w:pPr>
        <w:rPr>
          <w:highlight w:val="white"/>
        </w:rPr>
      </w:pPr>
      <w:r w:rsidDel="00000000" w:rsidR="00000000" w:rsidRPr="00000000">
        <w:rPr>
          <w:highlight w:val="white"/>
          <w:rtl w:val="0"/>
        </w:rPr>
        <w:t xml:space="preserve">Интимное омоложение GINO 4D</w:t>
      </w:r>
    </w:p>
    <w:p w:rsidR="00000000" w:rsidDel="00000000" w:rsidP="00000000" w:rsidRDefault="00000000" w:rsidRPr="00000000" w14:paraId="00000345">
      <w:pPr>
        <w:rPr>
          <w:highlight w:val="white"/>
        </w:rPr>
      </w:pPr>
      <w:r w:rsidDel="00000000" w:rsidR="00000000" w:rsidRPr="00000000">
        <w:rPr>
          <w:highlight w:val="white"/>
          <w:rtl w:val="0"/>
        </w:rPr>
        <w:t xml:space="preserve">Удаление сосудистой сетки и новообразований:</w:t>
      </w:r>
    </w:p>
    <w:p w:rsidR="00000000" w:rsidDel="00000000" w:rsidP="00000000" w:rsidRDefault="00000000" w:rsidRPr="00000000" w14:paraId="00000346">
      <w:pPr>
        <w:rPr>
          <w:highlight w:val="white"/>
        </w:rPr>
      </w:pPr>
      <w:r w:rsidDel="00000000" w:rsidR="00000000" w:rsidRPr="00000000">
        <w:rPr>
          <w:highlight w:val="white"/>
          <w:rtl w:val="0"/>
        </w:rPr>
        <w:t xml:space="preserve">Удаление сосудистой сетки на лице</w:t>
      </w:r>
    </w:p>
    <w:p w:rsidR="00000000" w:rsidDel="00000000" w:rsidP="00000000" w:rsidRDefault="00000000" w:rsidRPr="00000000" w14:paraId="00000347">
      <w:pPr>
        <w:rPr>
          <w:highlight w:val="white"/>
        </w:rPr>
      </w:pPr>
      <w:r w:rsidDel="00000000" w:rsidR="00000000" w:rsidRPr="00000000">
        <w:rPr>
          <w:highlight w:val="white"/>
          <w:rtl w:val="0"/>
        </w:rPr>
        <w:t xml:space="preserve">Удаление сосудистой сетки на ногах</w:t>
      </w:r>
    </w:p>
    <w:p w:rsidR="00000000" w:rsidDel="00000000" w:rsidP="00000000" w:rsidRDefault="00000000" w:rsidRPr="00000000" w14:paraId="00000348">
      <w:pPr>
        <w:rPr>
          <w:highlight w:val="white"/>
        </w:rPr>
      </w:pPr>
      <w:r w:rsidDel="00000000" w:rsidR="00000000" w:rsidRPr="00000000">
        <w:rPr>
          <w:highlight w:val="white"/>
          <w:rtl w:val="0"/>
        </w:rPr>
        <w:t xml:space="preserve">Удаление новообразований (папилломы, родинки, бородавки)</w:t>
      </w:r>
    </w:p>
    <w:p w:rsidR="00000000" w:rsidDel="00000000" w:rsidP="00000000" w:rsidRDefault="00000000" w:rsidRPr="00000000" w14:paraId="00000349">
      <w:pPr>
        <w:rPr>
          <w:highlight w:val="white"/>
        </w:rPr>
      </w:pPr>
      <w:r w:rsidDel="00000000" w:rsidR="00000000" w:rsidRPr="00000000">
        <w:rPr>
          <w:highlight w:val="white"/>
          <w:rtl w:val="0"/>
        </w:rPr>
        <w:t xml:space="preserve">Коррекция фигуры:</w:t>
      </w:r>
    </w:p>
    <w:p w:rsidR="00000000" w:rsidDel="00000000" w:rsidP="00000000" w:rsidRDefault="00000000" w:rsidRPr="00000000" w14:paraId="0000034A">
      <w:pPr>
        <w:rPr>
          <w:highlight w:val="white"/>
        </w:rPr>
      </w:pPr>
      <w:r w:rsidDel="00000000" w:rsidR="00000000" w:rsidRPr="00000000">
        <w:rPr>
          <w:highlight w:val="white"/>
          <w:rtl w:val="0"/>
        </w:rPr>
        <w:t xml:space="preserve">Лазерная коррекция фигуры Fotona (TightSculpting)</w:t>
      </w:r>
    </w:p>
    <w:p w:rsidR="00000000" w:rsidDel="00000000" w:rsidP="00000000" w:rsidRDefault="00000000" w:rsidRPr="00000000" w14:paraId="0000034B">
      <w:pPr>
        <w:rPr>
          <w:highlight w:val="white"/>
        </w:rPr>
      </w:pPr>
      <w:r w:rsidDel="00000000" w:rsidR="00000000" w:rsidRPr="00000000">
        <w:rPr>
          <w:highlight w:val="white"/>
          <w:rtl w:val="0"/>
        </w:rPr>
        <w:t xml:space="preserve">Шлифовка и устранение несовершенств:</w:t>
      </w:r>
    </w:p>
    <w:p w:rsidR="00000000" w:rsidDel="00000000" w:rsidP="00000000" w:rsidRDefault="00000000" w:rsidRPr="00000000" w14:paraId="0000034C">
      <w:pPr>
        <w:rPr>
          <w:highlight w:val="white"/>
        </w:rPr>
      </w:pPr>
      <w:r w:rsidDel="00000000" w:rsidR="00000000" w:rsidRPr="00000000">
        <w:rPr>
          <w:highlight w:val="white"/>
          <w:rtl w:val="0"/>
        </w:rPr>
        <w:t xml:space="preserve">Шлифовка растяжек и шрамов</w:t>
      </w:r>
    </w:p>
    <w:p w:rsidR="00000000" w:rsidDel="00000000" w:rsidP="00000000" w:rsidRDefault="00000000" w:rsidRPr="00000000" w14:paraId="0000034D">
      <w:pPr>
        <w:rPr>
          <w:highlight w:val="white"/>
        </w:rPr>
      </w:pPr>
      <w:r w:rsidDel="00000000" w:rsidR="00000000" w:rsidRPr="00000000">
        <w:rPr>
          <w:highlight w:val="white"/>
          <w:rtl w:val="0"/>
        </w:rPr>
        <w:t xml:space="preserve">Удаление татуировок и микропигментации:</w:t>
      </w:r>
    </w:p>
    <w:p w:rsidR="00000000" w:rsidDel="00000000" w:rsidP="00000000" w:rsidRDefault="00000000" w:rsidRPr="00000000" w14:paraId="0000034E">
      <w:pPr>
        <w:rPr>
          <w:highlight w:val="white"/>
        </w:rPr>
      </w:pPr>
      <w:r w:rsidDel="00000000" w:rsidR="00000000" w:rsidRPr="00000000">
        <w:rPr>
          <w:highlight w:val="white"/>
          <w:rtl w:val="0"/>
        </w:rPr>
        <w:t xml:space="preserve">Удаление татуировок</w:t>
      </w:r>
    </w:p>
    <w:p w:rsidR="00000000" w:rsidDel="00000000" w:rsidP="00000000" w:rsidRDefault="00000000" w:rsidRPr="00000000" w14:paraId="0000034F">
      <w:pPr>
        <w:rPr>
          <w:highlight w:val="white"/>
        </w:rPr>
      </w:pPr>
      <w:r w:rsidDel="00000000" w:rsidR="00000000" w:rsidRPr="00000000">
        <w:rPr>
          <w:highlight w:val="white"/>
          <w:rtl w:val="0"/>
        </w:rPr>
        <w:t xml:space="preserve">Удаление микропигментации (брови, стрелки, губы)</w:t>
      </w:r>
    </w:p>
    <w:p w:rsidR="00000000" w:rsidDel="00000000" w:rsidP="00000000" w:rsidRDefault="00000000" w:rsidRPr="00000000" w14:paraId="00000350">
      <w:pPr>
        <w:rPr>
          <w:highlight w:val="white"/>
        </w:rPr>
      </w:pPr>
      <w:r w:rsidDel="00000000" w:rsidR="00000000" w:rsidRPr="00000000">
        <w:rPr>
          <w:highlight w:val="white"/>
          <w:rtl w:val="0"/>
        </w:rPr>
        <w:t xml:space="preserve">Инъекционные процедуры:</w:t>
      </w:r>
    </w:p>
    <w:p w:rsidR="00000000" w:rsidDel="00000000" w:rsidP="00000000" w:rsidRDefault="00000000" w:rsidRPr="00000000" w14:paraId="00000351">
      <w:pPr>
        <w:rPr>
          <w:highlight w:val="white"/>
        </w:rPr>
      </w:pPr>
      <w:r w:rsidDel="00000000" w:rsidR="00000000" w:rsidRPr="00000000">
        <w:rPr>
          <w:highlight w:val="white"/>
          <w:rtl w:val="0"/>
        </w:rPr>
        <w:t xml:space="preserve">Инъекционные процедуры (возможность совмещения с лазерным омоложением)</w:t>
      </w:r>
    </w:p>
    <w:p w:rsidR="00000000" w:rsidDel="00000000" w:rsidP="00000000" w:rsidRDefault="00000000" w:rsidRPr="00000000" w14:paraId="00000352">
      <w:pPr>
        <w:rPr>
          <w:highlight w:val="white"/>
        </w:rPr>
      </w:pPr>
      <w:r w:rsidDel="00000000" w:rsidR="00000000" w:rsidRPr="00000000">
        <w:rPr>
          <w:highlight w:val="white"/>
          <w:rtl w:val="0"/>
        </w:rPr>
        <w:t xml:space="preserve">Лечение храпа:</w:t>
      </w:r>
    </w:p>
    <w:p w:rsidR="00000000" w:rsidDel="00000000" w:rsidP="00000000" w:rsidRDefault="00000000" w:rsidRPr="00000000" w14:paraId="00000353">
      <w:pPr>
        <w:rPr>
          <w:highlight w:val="white"/>
        </w:rPr>
      </w:pPr>
      <w:r w:rsidDel="00000000" w:rsidR="00000000" w:rsidRPr="00000000">
        <w:rPr>
          <w:highlight w:val="white"/>
          <w:rtl w:val="0"/>
        </w:rPr>
        <w:t xml:space="preserve">Лечение храпа (вы можете обсудить эту проблему с врачом, если заметили её у себя или близких)</w:t>
      </w:r>
    </w:p>
    <w:p w:rsidR="00000000" w:rsidDel="00000000" w:rsidP="00000000" w:rsidRDefault="00000000" w:rsidRPr="00000000" w14:paraId="00000354">
      <w:pPr>
        <w:rPr>
          <w:highlight w:val="white"/>
        </w:rPr>
      </w:pPr>
      <w:r w:rsidDel="00000000" w:rsidR="00000000" w:rsidRPr="00000000">
        <w:rPr>
          <w:highlight w:val="white"/>
          <w:rtl w:val="0"/>
        </w:rPr>
        <w:t xml:space="preserve">Каждая процедура направлена на сохранение естественной красоты и здоровья, подчеркивая вашу индивидуальность и уверенность.</w:t>
      </w:r>
    </w:p>
    <w:p w:rsidR="00000000" w:rsidDel="00000000" w:rsidP="00000000" w:rsidRDefault="00000000" w:rsidRPr="00000000" w14:paraId="00000355">
      <w:pPr>
        <w:pStyle w:val="Title"/>
        <w:rPr/>
      </w:pPr>
      <w:bookmarkStart w:colFirst="0" w:colLast="0" w:name="_pyiu6j3h81zq" w:id="87"/>
      <w:bookmarkEnd w:id="87"/>
      <w:r w:rsidDel="00000000" w:rsidR="00000000" w:rsidRPr="00000000">
        <w:rPr>
          <w:highlight w:val="white"/>
          <w:rtl w:val="0"/>
        </w:rPr>
        <w:br w:type="textWrapping"/>
      </w:r>
      <w:r w:rsidDel="00000000" w:rsidR="00000000" w:rsidRPr="00000000">
        <w:rPr>
          <w:rtl w:val="0"/>
        </w:rPr>
        <w:br w:type="textWrapping"/>
        <w:br w:type="textWrapping"/>
      </w:r>
    </w:p>
    <w:p w:rsidR="00000000" w:rsidDel="00000000" w:rsidP="00000000" w:rsidRDefault="00000000" w:rsidRPr="00000000" w14:paraId="00000356">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p31jrwku02q4" w:id="88"/>
      <w:bookmarkEnd w:id="88"/>
      <w:r w:rsidDel="00000000" w:rsidR="00000000" w:rsidRPr="00000000">
        <w:rPr>
          <w:rtl w:val="0"/>
        </w:rPr>
        <w:br w:type="textWrapping"/>
      </w:r>
    </w:p>
    <w:p w:rsidR="00000000" w:rsidDel="00000000" w:rsidP="00000000" w:rsidRDefault="00000000" w:rsidRPr="00000000" w14:paraId="00000357">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fvkef6pqn4n3" w:id="89"/>
      <w:bookmarkEnd w:id="89"/>
      <w:r w:rsidDel="00000000" w:rsidR="00000000" w:rsidRPr="00000000">
        <w:rPr>
          <w:rtl w:val="0"/>
        </w:rPr>
      </w:r>
    </w:p>
    <w:p w:rsidR="00000000" w:rsidDel="00000000" w:rsidP="00000000" w:rsidRDefault="00000000" w:rsidRPr="00000000" w14:paraId="00000358">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763ky3a76mda" w:id="90"/>
      <w:bookmarkEnd w:id="90"/>
      <w:r w:rsidDel="00000000" w:rsidR="00000000" w:rsidRPr="00000000">
        <w:rPr>
          <w:rtl w:val="0"/>
        </w:rPr>
        <w:br w:type="textWrapping"/>
        <w:br w:type="textWrapping"/>
        <w:br w:type="textWrapping"/>
        <w:br w:type="textWrapping"/>
      </w:r>
    </w:p>
    <w:p w:rsidR="00000000" w:rsidDel="00000000" w:rsidP="00000000" w:rsidRDefault="00000000" w:rsidRPr="00000000" w14:paraId="00000359">
      <w:pPr>
        <w:pStyle w:val="Title"/>
        <w:rPr>
          <w:sz w:val="32"/>
          <w:szCs w:val="32"/>
        </w:rPr>
      </w:pPr>
      <w:bookmarkStart w:colFirst="0" w:colLast="0" w:name="_qi24n8eqdurq" w:id="91"/>
      <w:bookmarkEnd w:id="91"/>
      <w:r w:rsidDel="00000000" w:rsidR="00000000" w:rsidRPr="00000000">
        <w:rPr>
          <w:rtl w:val="0"/>
        </w:rPr>
        <w:br w:type="textWrapping"/>
      </w:r>
      <w:r w:rsidDel="00000000" w:rsidR="00000000" w:rsidRPr="00000000">
        <w:rPr>
          <w:sz w:val="32"/>
          <w:szCs w:val="32"/>
          <w:rtl w:val="0"/>
        </w:rPr>
        <w:t xml:space="preserve">BLEFAROPLASTIA</w:t>
      </w:r>
    </w:p>
    <w:p w:rsidR="00000000" w:rsidDel="00000000" w:rsidP="00000000" w:rsidRDefault="00000000" w:rsidRPr="00000000" w14:paraId="0000035A">
      <w:pPr>
        <w:spacing w:after="240" w:before="240" w:lineRule="auto"/>
        <w:rPr>
          <w:highlight w:val="white"/>
        </w:rPr>
      </w:pPr>
      <w:r w:rsidDel="00000000" w:rsidR="00000000" w:rsidRPr="00000000">
        <w:rPr>
          <w:highlight w:val="white"/>
          <w:rtl w:val="0"/>
        </w:rPr>
        <w:t xml:space="preserve">Precio especial: 350 EUR</w:t>
        <w:br w:type="textWrapping"/>
        <w:t xml:space="preserve">La oferta incluye 2 procedimientos:</w:t>
      </w:r>
    </w:p>
    <w:p w:rsidR="00000000" w:rsidDel="00000000" w:rsidP="00000000" w:rsidRDefault="00000000" w:rsidRPr="00000000" w14:paraId="0000035B">
      <w:pPr>
        <w:spacing w:after="240" w:before="240" w:lineRule="auto"/>
        <w:rPr>
          <w:highlight w:val="white"/>
        </w:rPr>
      </w:pPr>
      <w:r w:rsidDel="00000000" w:rsidR="00000000" w:rsidRPr="00000000">
        <w:rPr>
          <w:highlight w:val="white"/>
          <w:rtl w:val="0"/>
        </w:rPr>
        <w:t xml:space="preserve">SmoothEye (precio individual - 300 EUR)</w:t>
        <w:br w:type="textWrapping"/>
        <w:t xml:space="preserve">Fotona Fraccionado (precio individual 300 EUR)</w:t>
        <w:br w:type="textWrapping"/>
      </w:r>
    </w:p>
    <w:p w:rsidR="00000000" w:rsidDel="00000000" w:rsidP="00000000" w:rsidRDefault="00000000" w:rsidRPr="00000000" w14:paraId="0000035C">
      <w:pPr>
        <w:spacing w:after="240" w:before="240" w:lineRule="auto"/>
        <w:rPr>
          <w:highlight w:val="white"/>
        </w:rPr>
      </w:pPr>
      <w:r w:rsidDel="00000000" w:rsidR="00000000" w:rsidRPr="00000000">
        <w:rPr>
          <w:highlight w:val="white"/>
          <w:rtl w:val="0"/>
        </w:rPr>
        <w:t xml:space="preserve">1-Smooth Eye:</w:t>
      </w:r>
    </w:p>
    <w:p w:rsidR="00000000" w:rsidDel="00000000" w:rsidP="00000000" w:rsidRDefault="00000000" w:rsidRPr="00000000" w14:paraId="0000035D">
      <w:pPr>
        <w:spacing w:after="240" w:before="240" w:lineRule="auto"/>
        <w:rPr>
          <w:highlight w:val="white"/>
        </w:rPr>
      </w:pPr>
      <w:r w:rsidDel="00000000" w:rsidR="00000000" w:rsidRPr="00000000">
        <w:rPr>
          <w:highlight w:val="white"/>
          <w:rtl w:val="0"/>
        </w:rPr>
        <w:t xml:space="preserve">-reduce las arrugas de la zona periocular,</w:t>
        <w:br w:type="textWrapping"/>
        <w:t xml:space="preserve">-mejora la calidad de la piel de los párpados</w:t>
        <w:br w:type="textWrapping"/>
        <w:t xml:space="preserve">-activa los procesos de regeneración y producción de colágeno</w:t>
        <w:br w:type="textWrapping"/>
        <w:t xml:space="preserve">-tensa la piel de los párpado, trabaja con el agua acomulada en las ojeras </w:t>
      </w:r>
    </w:p>
    <w:p w:rsidR="00000000" w:rsidDel="00000000" w:rsidP="00000000" w:rsidRDefault="00000000" w:rsidRPr="00000000" w14:paraId="0000035E">
      <w:pPr>
        <w:spacing w:after="240" w:before="240" w:lineRule="auto"/>
        <w:rPr>
          <w:highlight w:val="white"/>
        </w:rPr>
      </w:pPr>
      <w:r w:rsidDel="00000000" w:rsidR="00000000" w:rsidRPr="00000000">
        <w:rPr>
          <w:highlight w:val="white"/>
          <w:rtl w:val="0"/>
        </w:rPr>
        <w:t xml:space="preserve">2-Fotona fraccionado para los párpados (precio individual - 300 EUR)</w:t>
      </w:r>
    </w:p>
    <w:p w:rsidR="00000000" w:rsidDel="00000000" w:rsidP="00000000" w:rsidRDefault="00000000" w:rsidRPr="00000000" w14:paraId="0000035F">
      <w:pPr>
        <w:spacing w:after="240" w:before="240" w:lineRule="auto"/>
        <w:rPr>
          <w:highlight w:val="white"/>
        </w:rPr>
      </w:pPr>
      <w:r w:rsidDel="00000000" w:rsidR="00000000" w:rsidRPr="00000000">
        <w:rPr>
          <w:highlight w:val="white"/>
          <w:rtl w:val="0"/>
        </w:rPr>
        <w:t xml:space="preserve">El tratamiento que nos permite disminuir exceso de la piel de los párpados y suavizar las arrugas</w:t>
        <w:br w:type="textWrapping"/>
        <w:br w:type="textWrapping"/>
      </w:r>
      <w:r w:rsidDel="00000000" w:rsidR="00000000" w:rsidRPr="00000000">
        <w:rPr>
          <w:color w:val="282828"/>
          <w:highlight w:val="white"/>
          <w:rtl w:val="0"/>
        </w:rPr>
        <w:t xml:space="preserve">Para determinar la cantidad de sesiones es necesaria una evaluación previa, el doctor necesita conocer su caso en particular.</w:t>
      </w:r>
      <w:r w:rsidDel="00000000" w:rsidR="00000000" w:rsidRPr="00000000">
        <w:rPr>
          <w:rtl w:val="0"/>
        </w:rPr>
      </w:r>
    </w:p>
    <w:p w:rsidR="00000000" w:rsidDel="00000000" w:rsidP="00000000" w:rsidRDefault="00000000" w:rsidRPr="00000000" w14:paraId="00000360">
      <w:pPr>
        <w:spacing w:after="240" w:before="240" w:lineRule="auto"/>
        <w:rPr>
          <w:highlight w:val="white"/>
        </w:rPr>
      </w:pPr>
      <w:r w:rsidDel="00000000" w:rsidR="00000000" w:rsidRPr="00000000">
        <w:rPr>
          <w:highlight w:val="white"/>
          <w:rtl w:val="0"/>
        </w:rPr>
        <w:t xml:space="preserve">Tiempo de la sesión: 1 hora</w:t>
      </w:r>
    </w:p>
    <w:p w:rsidR="00000000" w:rsidDel="00000000" w:rsidP="00000000" w:rsidRDefault="00000000" w:rsidRPr="00000000" w14:paraId="00000361">
      <w:pPr>
        <w:spacing w:after="240" w:before="240" w:lineRule="auto"/>
        <w:rPr>
          <w:highlight w:val="white"/>
        </w:rPr>
      </w:pPr>
      <w:r w:rsidDel="00000000" w:rsidR="00000000" w:rsidRPr="00000000">
        <w:rPr>
          <w:highlight w:val="white"/>
          <w:rtl w:val="0"/>
        </w:rPr>
        <w:t xml:space="preserve">Se hace con anestesia</w:t>
        <w:br w:type="textWrapping"/>
        <w:t xml:space="preserve">En que se diferencia de Smooth Eyes?</w:t>
        <w:br w:type="textWrapping"/>
        <w:t xml:space="preserve">Es un tto bastante parecido, pero más fuerte y con 2 días más de recuperación</w:t>
      </w:r>
    </w:p>
    <w:p w:rsidR="00000000" w:rsidDel="00000000" w:rsidP="00000000" w:rsidRDefault="00000000" w:rsidRPr="00000000" w14:paraId="00000362">
      <w:pPr>
        <w:spacing w:after="240" w:before="240" w:lineRule="auto"/>
        <w:rPr>
          <w:shd w:fill="fce5cd" w:val="clear"/>
        </w:rPr>
      </w:pPr>
      <w:r w:rsidDel="00000000" w:rsidR="00000000" w:rsidRPr="00000000">
        <w:rPr>
          <w:shd w:fill="fce5cd" w:val="clear"/>
          <w:rtl w:val="0"/>
        </w:rPr>
        <w:t xml:space="preserve">RUSO </w:t>
      </w:r>
    </w:p>
    <w:p w:rsidR="00000000" w:rsidDel="00000000" w:rsidP="00000000" w:rsidRDefault="00000000" w:rsidRPr="00000000" w14:paraId="00000363">
      <w:pPr>
        <w:spacing w:after="240" w:before="240" w:lineRule="auto"/>
        <w:rPr>
          <w:highlight w:val="white"/>
        </w:rPr>
      </w:pPr>
      <w:r w:rsidDel="00000000" w:rsidR="00000000" w:rsidRPr="00000000">
        <w:rPr>
          <w:highlight w:val="white"/>
          <w:rtl w:val="0"/>
        </w:rPr>
        <w:t xml:space="preserve">Блефаропластика</w:t>
      </w:r>
    </w:p>
    <w:p w:rsidR="00000000" w:rsidDel="00000000" w:rsidP="00000000" w:rsidRDefault="00000000" w:rsidRPr="00000000" w14:paraId="00000364">
      <w:pPr>
        <w:spacing w:after="240" w:before="240" w:lineRule="auto"/>
        <w:rPr>
          <w:highlight w:val="white"/>
        </w:rPr>
      </w:pPr>
      <w:r w:rsidDel="00000000" w:rsidR="00000000" w:rsidRPr="00000000">
        <w:rPr>
          <w:highlight w:val="white"/>
          <w:rtl w:val="0"/>
        </w:rPr>
        <w:t xml:space="preserve">Специальная цена: 350 евро</w:t>
      </w:r>
    </w:p>
    <w:p w:rsidR="00000000" w:rsidDel="00000000" w:rsidP="00000000" w:rsidRDefault="00000000" w:rsidRPr="00000000" w14:paraId="00000365">
      <w:pPr>
        <w:spacing w:after="240" w:before="240" w:lineRule="auto"/>
        <w:rPr>
          <w:highlight w:val="white"/>
        </w:rPr>
      </w:pPr>
      <w:r w:rsidDel="00000000" w:rsidR="00000000" w:rsidRPr="00000000">
        <w:rPr>
          <w:highlight w:val="white"/>
          <w:rtl w:val="0"/>
        </w:rPr>
        <w:t xml:space="preserve">Мы заботимся о вашей красоте и предлагаем особый комплект из 2 процедур, которые помогут вам выглядеть ещё лучше и чувствовать себя увереннее:</w:t>
      </w:r>
    </w:p>
    <w:p w:rsidR="00000000" w:rsidDel="00000000" w:rsidP="00000000" w:rsidRDefault="00000000" w:rsidRPr="00000000" w14:paraId="00000366">
      <w:pPr>
        <w:spacing w:after="240" w:before="240" w:lineRule="auto"/>
        <w:rPr>
          <w:highlight w:val="white"/>
        </w:rPr>
      </w:pPr>
      <w:r w:rsidDel="00000000" w:rsidR="00000000" w:rsidRPr="00000000">
        <w:rPr>
          <w:highlight w:val="white"/>
          <w:rtl w:val="0"/>
        </w:rPr>
        <w:tab/>
        <w:t xml:space="preserve">1.</w:t>
        <w:tab/>
        <w:t xml:space="preserve">SmoothEye (обычная цена — 300 евро)</w:t>
      </w:r>
    </w:p>
    <w:p w:rsidR="00000000" w:rsidDel="00000000" w:rsidP="00000000" w:rsidRDefault="00000000" w:rsidRPr="00000000" w14:paraId="00000367">
      <w:pPr>
        <w:spacing w:after="240" w:before="240" w:lineRule="auto"/>
        <w:rPr>
          <w:highlight w:val="white"/>
        </w:rPr>
      </w:pPr>
      <w:r w:rsidDel="00000000" w:rsidR="00000000" w:rsidRPr="00000000">
        <w:rPr>
          <w:highlight w:val="white"/>
          <w:rtl w:val="0"/>
        </w:rPr>
        <w:tab/>
        <w:t xml:space="preserve">2.</w:t>
        <w:tab/>
        <w:t xml:space="preserve">Фракционное омоложение Fotona для век (обычная цена — 300 евро)</w:t>
      </w:r>
    </w:p>
    <w:p w:rsidR="00000000" w:rsidDel="00000000" w:rsidP="00000000" w:rsidRDefault="00000000" w:rsidRPr="00000000" w14:paraId="00000368">
      <w:pPr>
        <w:spacing w:after="240" w:before="240" w:lineRule="auto"/>
        <w:rPr>
          <w:highlight w:val="white"/>
        </w:rPr>
      </w:pPr>
      <w:r w:rsidDel="00000000" w:rsidR="00000000" w:rsidRPr="00000000">
        <w:rPr>
          <w:highlight w:val="white"/>
          <w:rtl w:val="0"/>
        </w:rPr>
        <w:t xml:space="preserve">1. SmoothEye:</w:t>
      </w:r>
    </w:p>
    <w:p w:rsidR="00000000" w:rsidDel="00000000" w:rsidP="00000000" w:rsidRDefault="00000000" w:rsidRPr="00000000" w14:paraId="00000369">
      <w:pPr>
        <w:spacing w:after="240" w:before="240" w:lineRule="auto"/>
        <w:rPr>
          <w:highlight w:val="white"/>
        </w:rPr>
      </w:pPr>
      <w:r w:rsidDel="00000000" w:rsidR="00000000" w:rsidRPr="00000000">
        <w:rPr>
          <w:highlight w:val="white"/>
          <w:rtl w:val="0"/>
        </w:rPr>
        <w:tab/>
        <w:t xml:space="preserve">•</w:t>
        <w:tab/>
        <w:t xml:space="preserve">Мягко разглаживает морщинки вокруг глаз,</w:t>
      </w:r>
    </w:p>
    <w:p w:rsidR="00000000" w:rsidDel="00000000" w:rsidP="00000000" w:rsidRDefault="00000000" w:rsidRPr="00000000" w14:paraId="0000036A">
      <w:pPr>
        <w:spacing w:after="240" w:before="240" w:lineRule="auto"/>
        <w:rPr>
          <w:highlight w:val="white"/>
        </w:rPr>
      </w:pPr>
      <w:r w:rsidDel="00000000" w:rsidR="00000000" w:rsidRPr="00000000">
        <w:rPr>
          <w:highlight w:val="white"/>
          <w:rtl w:val="0"/>
        </w:rPr>
        <w:tab/>
        <w:t xml:space="preserve">•</w:t>
        <w:tab/>
        <w:t xml:space="preserve">Улучшает состояние и текстуру кожи век,</w:t>
      </w:r>
    </w:p>
    <w:p w:rsidR="00000000" w:rsidDel="00000000" w:rsidP="00000000" w:rsidRDefault="00000000" w:rsidRPr="00000000" w14:paraId="0000036B">
      <w:pPr>
        <w:spacing w:after="240" w:before="240" w:lineRule="auto"/>
        <w:rPr>
          <w:highlight w:val="white"/>
        </w:rPr>
      </w:pPr>
      <w:r w:rsidDel="00000000" w:rsidR="00000000" w:rsidRPr="00000000">
        <w:rPr>
          <w:highlight w:val="white"/>
          <w:rtl w:val="0"/>
        </w:rPr>
        <w:tab/>
        <w:t xml:space="preserve">•</w:t>
        <w:tab/>
        <w:t xml:space="preserve">Активирует естественные процессы омоложения и выработки коллагена,</w:t>
      </w:r>
    </w:p>
    <w:p w:rsidR="00000000" w:rsidDel="00000000" w:rsidP="00000000" w:rsidRDefault="00000000" w:rsidRPr="00000000" w14:paraId="0000036C">
      <w:pPr>
        <w:spacing w:after="240" w:before="240" w:lineRule="auto"/>
        <w:rPr>
          <w:highlight w:val="white"/>
        </w:rPr>
      </w:pPr>
      <w:r w:rsidDel="00000000" w:rsidR="00000000" w:rsidRPr="00000000">
        <w:rPr>
          <w:highlight w:val="white"/>
          <w:rtl w:val="0"/>
        </w:rPr>
        <w:tab/>
        <w:t xml:space="preserve">•</w:t>
        <w:tab/>
        <w:t xml:space="preserve">Подтягивает кожу и нежно работает с отёками и тёмными кругами, возвращая взгляду свежесть и сияние.</w:t>
      </w:r>
    </w:p>
    <w:p w:rsidR="00000000" w:rsidDel="00000000" w:rsidP="00000000" w:rsidRDefault="00000000" w:rsidRPr="00000000" w14:paraId="0000036D">
      <w:pPr>
        <w:spacing w:after="240" w:before="240" w:lineRule="auto"/>
        <w:rPr>
          <w:highlight w:val="white"/>
        </w:rPr>
      </w:pPr>
      <w:r w:rsidDel="00000000" w:rsidR="00000000" w:rsidRPr="00000000">
        <w:rPr>
          <w:highlight w:val="white"/>
          <w:rtl w:val="0"/>
        </w:rPr>
        <w:t xml:space="preserve">2. Фракционное омоложение Fotona для век:</w:t>
      </w:r>
    </w:p>
    <w:p w:rsidR="00000000" w:rsidDel="00000000" w:rsidP="00000000" w:rsidRDefault="00000000" w:rsidRPr="00000000" w14:paraId="0000036E">
      <w:pPr>
        <w:spacing w:after="240" w:before="240" w:lineRule="auto"/>
        <w:rPr>
          <w:highlight w:val="white"/>
        </w:rPr>
      </w:pPr>
      <w:r w:rsidDel="00000000" w:rsidR="00000000" w:rsidRPr="00000000">
        <w:rPr>
          <w:highlight w:val="white"/>
          <w:rtl w:val="0"/>
        </w:rPr>
        <w:tab/>
        <w:t xml:space="preserve">•</w:t>
        <w:tab/>
        <w:t xml:space="preserve">Аккуратно уменьшает излишки кожи на веках,</w:t>
      </w:r>
    </w:p>
    <w:p w:rsidR="00000000" w:rsidDel="00000000" w:rsidP="00000000" w:rsidRDefault="00000000" w:rsidRPr="00000000" w14:paraId="0000036F">
      <w:pPr>
        <w:spacing w:after="240" w:before="240" w:lineRule="auto"/>
        <w:rPr>
          <w:highlight w:val="white"/>
        </w:rPr>
      </w:pPr>
      <w:r w:rsidDel="00000000" w:rsidR="00000000" w:rsidRPr="00000000">
        <w:rPr>
          <w:highlight w:val="white"/>
          <w:rtl w:val="0"/>
        </w:rPr>
        <w:tab/>
        <w:t xml:space="preserve">•</w:t>
        <w:tab/>
        <w:t xml:space="preserve">Разглаживает морщины, делая кожу более упругой и молодой.</w:t>
      </w:r>
    </w:p>
    <w:p w:rsidR="00000000" w:rsidDel="00000000" w:rsidP="00000000" w:rsidRDefault="00000000" w:rsidRPr="00000000" w14:paraId="00000370">
      <w:pPr>
        <w:spacing w:after="240" w:before="240" w:lineRule="auto"/>
        <w:rPr>
          <w:highlight w:val="white"/>
        </w:rPr>
      </w:pPr>
      <w:r w:rsidDel="00000000" w:rsidR="00000000" w:rsidRPr="00000000">
        <w:rPr>
          <w:highlight w:val="white"/>
          <w:rtl w:val="0"/>
        </w:rPr>
        <w:t xml:space="preserve">Мы хотим, чтобы вы были довольны результатом!</w:t>
      </w:r>
    </w:p>
    <w:p w:rsidR="00000000" w:rsidDel="00000000" w:rsidP="00000000" w:rsidRDefault="00000000" w:rsidRPr="00000000" w14:paraId="00000371">
      <w:pPr>
        <w:spacing w:after="240" w:before="240" w:lineRule="auto"/>
        <w:rPr>
          <w:highlight w:val="white"/>
        </w:rPr>
      </w:pPr>
      <w:r w:rsidDel="00000000" w:rsidR="00000000" w:rsidRPr="00000000">
        <w:rPr>
          <w:highlight w:val="white"/>
          <w:rtl w:val="0"/>
        </w:rPr>
        <w:t xml:space="preserve">Поэтому перед началом процедуры наш врач проведёт индивидуальную консультацию, внимательно изучит ваши особенности и подберёт оптимальное количество сеансов. Мы всегда здесь, чтобы позаботиться о вас и подчеркнуть вашу природную красоту!</w:t>
      </w:r>
    </w:p>
    <w:p w:rsidR="00000000" w:rsidDel="00000000" w:rsidP="00000000" w:rsidRDefault="00000000" w:rsidRPr="00000000" w14:paraId="00000372">
      <w:pPr>
        <w:spacing w:after="240" w:before="240" w:lineRule="auto"/>
        <w:rPr/>
      </w:pPr>
      <w:r w:rsidDel="00000000" w:rsidR="00000000" w:rsidRPr="00000000">
        <w:rPr>
          <w:rtl w:val="0"/>
        </w:rPr>
      </w:r>
    </w:p>
    <w:p w:rsidR="00000000" w:rsidDel="00000000" w:rsidP="00000000" w:rsidRDefault="00000000" w:rsidRPr="00000000" w14:paraId="00000373">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qz9rtox0jwwi" w:id="92"/>
      <w:bookmarkEnd w:id="92"/>
      <w:r w:rsidDel="00000000" w:rsidR="00000000" w:rsidRPr="00000000">
        <w:rPr>
          <w:rtl w:val="0"/>
        </w:rPr>
      </w:r>
    </w:p>
    <w:p w:rsidR="00000000" w:rsidDel="00000000" w:rsidP="00000000" w:rsidRDefault="00000000" w:rsidRPr="00000000" w14:paraId="00000374">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jchvdhx9gkh6" w:id="93"/>
      <w:bookmarkEnd w:id="93"/>
      <w:r w:rsidDel="00000000" w:rsidR="00000000" w:rsidRPr="00000000">
        <w:rPr>
          <w:rtl w:val="0"/>
        </w:rPr>
      </w:r>
    </w:p>
    <w:p w:rsidR="00000000" w:rsidDel="00000000" w:rsidP="00000000" w:rsidRDefault="00000000" w:rsidRPr="00000000" w14:paraId="00000375">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jz1px3dboap9" w:id="94"/>
      <w:bookmarkEnd w:id="94"/>
      <w:r w:rsidDel="00000000" w:rsidR="00000000" w:rsidRPr="00000000">
        <w:rPr>
          <w:rtl w:val="0"/>
        </w:rPr>
      </w:r>
    </w:p>
    <w:p w:rsidR="00000000" w:rsidDel="00000000" w:rsidP="00000000" w:rsidRDefault="00000000" w:rsidRPr="00000000" w14:paraId="00000376">
      <w:pPr>
        <w:pStyle w:val="Title"/>
        <w:rPr>
          <w:highlight w:val="white"/>
        </w:rPr>
        <w:sectPr>
          <w:type w:val="continuous"/>
          <w:pgSz w:h="16834" w:w="11909" w:orient="portrait"/>
          <w:pgMar w:bottom="831.3779527559075" w:top="992.1259842519685" w:left="1275.5905511811022" w:right="1440" w:header="170.07874015748033" w:footer="170.07874015748033"/>
        </w:sectPr>
      </w:pPr>
      <w:bookmarkStart w:colFirst="0" w:colLast="0" w:name="_bo41ve1i2dm1" w:id="95"/>
      <w:bookmarkEnd w:id="95"/>
      <w:r w:rsidDel="00000000" w:rsidR="00000000" w:rsidRPr="00000000">
        <w:rPr>
          <w:rtl w:val="0"/>
        </w:rPr>
        <w:br w:type="textWrapping"/>
      </w:r>
      <w:r w:rsidDel="00000000" w:rsidR="00000000" w:rsidRPr="00000000">
        <w:rPr>
          <w:shd w:fill="ea9999" w:val="clear"/>
          <w:rtl w:val="0"/>
        </w:rPr>
        <w:t xml:space="preserve">FINANCIACIÓN </w:t>
      </w:r>
      <w:r w:rsidDel="00000000" w:rsidR="00000000" w:rsidRPr="00000000">
        <w:rPr>
          <w:rtl w:val="0"/>
        </w:rPr>
      </w:r>
    </w:p>
    <w:p w:rsidR="00000000" w:rsidDel="00000000" w:rsidP="00000000" w:rsidRDefault="00000000" w:rsidRPr="00000000" w14:paraId="00000377">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wm4rj9yq4y6" w:id="96"/>
      <w:bookmarkEnd w:id="96"/>
      <w:r w:rsidDel="00000000" w:rsidR="00000000" w:rsidRPr="00000000">
        <w:rPr>
          <w:rtl w:val="0"/>
        </w:rPr>
      </w:r>
    </w:p>
    <w:p w:rsidR="00000000" w:rsidDel="00000000" w:rsidP="00000000" w:rsidRDefault="00000000" w:rsidRPr="00000000" w14:paraId="00000378">
      <w:pPr>
        <w:rPr>
          <w:highlight w:val="white"/>
        </w:rPr>
      </w:pPr>
      <w:r w:rsidDel="00000000" w:rsidR="00000000" w:rsidRPr="00000000">
        <w:rPr>
          <w:rtl w:val="0"/>
        </w:rPr>
        <w:br w:type="textWrapping"/>
      </w:r>
      <w:r w:rsidDel="00000000" w:rsidR="00000000" w:rsidRPr="00000000">
        <w:rPr>
          <w:highlight w:val="white"/>
          <w:rtl w:val="0"/>
        </w:rPr>
        <w:t xml:space="preserve">Buenos días, XXXX🤗 Le informamos que el pago del procedimiento se puede realizar en cuotas, lo que genera un pequeño cargo adicional. Este costo corresponde a el servicio de financiación. Que le parece?</w:t>
        <w:br w:type="textWrapping"/>
      </w:r>
    </w:p>
    <w:p w:rsidR="00000000" w:rsidDel="00000000" w:rsidP="00000000" w:rsidRDefault="00000000" w:rsidRPr="00000000" w14:paraId="00000379">
      <w:pPr>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7A">
      <w:pPr>
        <w:rPr>
          <w:highlight w:val="white"/>
        </w:rPr>
      </w:pPr>
      <w:r w:rsidDel="00000000" w:rsidR="00000000" w:rsidRPr="00000000">
        <w:rPr>
          <w:rtl w:val="0"/>
        </w:rPr>
      </w:r>
    </w:p>
    <w:p w:rsidR="00000000" w:rsidDel="00000000" w:rsidP="00000000" w:rsidRDefault="00000000" w:rsidRPr="00000000" w14:paraId="0000037B">
      <w:pPr>
        <w:rPr>
          <w:highlight w:val="white"/>
        </w:rPr>
      </w:pPr>
      <w:r w:rsidDel="00000000" w:rsidR="00000000" w:rsidRPr="00000000">
        <w:rPr>
          <w:rtl w:val="0"/>
        </w:rPr>
      </w:r>
    </w:p>
    <w:p w:rsidR="00000000" w:rsidDel="00000000" w:rsidP="00000000" w:rsidRDefault="00000000" w:rsidRPr="00000000" w14:paraId="0000037C">
      <w:pPr>
        <w:pStyle w:val="Title"/>
        <w:rPr/>
      </w:pPr>
      <w:bookmarkStart w:colFirst="0" w:colLast="0" w:name="_se6zcajqks3h" w:id="97"/>
      <w:bookmarkEnd w:id="97"/>
      <w:r w:rsidDel="00000000" w:rsidR="00000000" w:rsidRPr="00000000">
        <w:rPr>
          <w:rtl w:val="0"/>
        </w:rPr>
        <w:t xml:space="preserve">MENSAJE PARA PERSONAS EMBARAZADAS</w:t>
      </w:r>
    </w:p>
    <w:p w:rsidR="00000000" w:rsidDel="00000000" w:rsidP="00000000" w:rsidRDefault="00000000" w:rsidRPr="00000000" w14:paraId="0000037D">
      <w:pPr>
        <w:rPr>
          <w:highlight w:val="white"/>
        </w:rPr>
      </w:pPr>
      <w:r w:rsidDel="00000000" w:rsidR="00000000" w:rsidRPr="00000000">
        <w:rPr>
          <w:rtl w:val="0"/>
        </w:rPr>
      </w:r>
    </w:p>
    <w:p w:rsidR="00000000" w:rsidDel="00000000" w:rsidP="00000000" w:rsidRDefault="00000000" w:rsidRPr="00000000" w14:paraId="0000037E">
      <w:pPr>
        <w:spacing w:after="240" w:before="240" w:lineRule="auto"/>
        <w:rPr>
          <w:highlight w:val="white"/>
        </w:rPr>
      </w:pPr>
      <w:r w:rsidDel="00000000" w:rsidR="00000000" w:rsidRPr="00000000">
        <w:rPr>
          <w:highlight w:val="white"/>
          <w:rtl w:val="0"/>
        </w:rPr>
        <w:t xml:space="preserve">Le agradecemos por comentarnos sobre su situación actual y aprovechamos para felicitarle por su embarazo 🤗✨. Este es un momento muy especial, y comprendemos que su bienestar y el de su bebé son la prioridad en esta etapa.</w:t>
      </w:r>
    </w:p>
    <w:p w:rsidR="00000000" w:rsidDel="00000000" w:rsidP="00000000" w:rsidRDefault="00000000" w:rsidRPr="00000000" w14:paraId="0000037F">
      <w:pPr>
        <w:spacing w:after="240" w:before="240" w:lineRule="auto"/>
        <w:rPr>
          <w:highlight w:val="white"/>
        </w:rPr>
      </w:pPr>
      <w:r w:rsidDel="00000000" w:rsidR="00000000" w:rsidRPr="00000000">
        <w:rPr>
          <w:highlight w:val="white"/>
          <w:rtl w:val="0"/>
        </w:rPr>
        <w:t xml:space="preserve">Con gusto le esperamos una vez que haya dado a luz y se sienta en un momento más cómodo para retomar su tratamiento de láser. Mientras tanto, quedamos a su disposición para cualquier consulta o información que pueda necesitar.✨🙌🏼</w:t>
      </w:r>
    </w:p>
    <w:p w:rsidR="00000000" w:rsidDel="00000000" w:rsidP="00000000" w:rsidRDefault="00000000" w:rsidRPr="00000000" w14:paraId="00000380">
      <w:pPr>
        <w:spacing w:after="240" w:before="240" w:lineRule="auto"/>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highlight w:val="white"/>
          <w:rtl w:val="0"/>
        </w:rPr>
        <w:t xml:space="preserve">Le enviamos nuestros mejores deseos para esta etapa tan maravillosa. Seguimos en contacto. 💚🌞</w:t>
      </w:r>
    </w:p>
    <w:p w:rsidR="00000000" w:rsidDel="00000000" w:rsidP="00000000" w:rsidRDefault="00000000" w:rsidRPr="00000000" w14:paraId="00000381">
      <w:pPr>
        <w:spacing w:after="240" w:before="240" w:lineRule="auto"/>
        <w:rPr>
          <w:highlight w:val="white"/>
        </w:rPr>
      </w:pPr>
      <w:r w:rsidDel="00000000" w:rsidR="00000000" w:rsidRPr="00000000">
        <w:rPr>
          <w:rtl w:val="0"/>
        </w:rPr>
      </w:r>
    </w:p>
    <w:p w:rsidR="00000000" w:rsidDel="00000000" w:rsidP="00000000" w:rsidRDefault="00000000" w:rsidRPr="00000000" w14:paraId="00000382">
      <w:pPr>
        <w:pStyle w:val="Title"/>
        <w:spacing w:after="240" w:before="240" w:lineRule="auto"/>
        <w:rPr>
          <w:highlight w:val="white"/>
        </w:rPr>
        <w:sectPr>
          <w:type w:val="continuous"/>
          <w:pgSz w:h="16834" w:w="11909" w:orient="portrait"/>
          <w:pgMar w:bottom="831.3779527559075" w:top="992.1259842519685" w:left="1275.5905511811022" w:right="1440" w:header="170.07874015748033" w:footer="170.07874015748033"/>
        </w:sectPr>
      </w:pPr>
      <w:bookmarkStart w:colFirst="0" w:colLast="0" w:name="_ybhg95ukarh1" w:id="98"/>
      <w:bookmarkEnd w:id="98"/>
      <w:r w:rsidDel="00000000" w:rsidR="00000000" w:rsidRPr="00000000">
        <w:rPr>
          <w:rtl w:val="0"/>
        </w:rPr>
        <w:br w:type="textWrapping"/>
        <w:br w:type="textWrapping"/>
      </w:r>
      <w:r w:rsidDel="00000000" w:rsidR="00000000" w:rsidRPr="00000000">
        <w:rPr>
          <w:rtl w:val="0"/>
        </w:rPr>
        <w:t xml:space="preserve">SMOOTH CARA </w:t>
      </w:r>
      <w:r w:rsidDel="00000000" w:rsidR="00000000" w:rsidRPr="00000000">
        <w:rPr>
          <w:rtl w:val="0"/>
        </w:rPr>
      </w:r>
    </w:p>
    <w:p w:rsidR="00000000" w:rsidDel="00000000" w:rsidP="00000000" w:rsidRDefault="00000000" w:rsidRPr="00000000" w14:paraId="00000383">
      <w:pPr>
        <w:rPr>
          <w:highlight w:val="white"/>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84">
      <w:pPr>
        <w:rPr>
          <w:highlight w:val="white"/>
        </w:rPr>
      </w:pPr>
      <w:r w:rsidDel="00000000" w:rsidR="00000000" w:rsidRPr="00000000">
        <w:rPr>
          <w:highlight w:val="white"/>
          <w:rtl w:val="0"/>
        </w:rPr>
        <w:t xml:space="preserve">Rejuvenecimiento Facial ER-YAG SMOOTH: Revoluciona la Juventud de tu Piel</w:t>
      </w:r>
    </w:p>
    <w:p w:rsidR="00000000" w:rsidDel="00000000" w:rsidP="00000000" w:rsidRDefault="00000000" w:rsidRPr="00000000" w14:paraId="00000385">
      <w:pPr>
        <w:rPr>
          <w:highlight w:val="white"/>
        </w:rPr>
      </w:pPr>
      <w:r w:rsidDel="00000000" w:rsidR="00000000" w:rsidRPr="00000000">
        <w:rPr>
          <w:rtl w:val="0"/>
        </w:rPr>
      </w:r>
    </w:p>
    <w:p w:rsidR="00000000" w:rsidDel="00000000" w:rsidP="00000000" w:rsidRDefault="00000000" w:rsidRPr="00000000" w14:paraId="00000386">
      <w:pPr>
        <w:rPr>
          <w:highlight w:val="white"/>
        </w:rPr>
      </w:pPr>
      <w:r w:rsidDel="00000000" w:rsidR="00000000" w:rsidRPr="00000000">
        <w:rPr>
          <w:highlight w:val="white"/>
          <w:rtl w:val="0"/>
        </w:rPr>
        <w:t xml:space="preserve">Descubre el poder de la tecnología no ablativa ER-YAG SMOOTH, un tratamiento avanzado diseñado para devolverle a tu piel la firmeza, elasticidad y luminosidad de la juventud.</w:t>
      </w:r>
    </w:p>
    <w:p w:rsidR="00000000" w:rsidDel="00000000" w:rsidP="00000000" w:rsidRDefault="00000000" w:rsidRPr="00000000" w14:paraId="00000387">
      <w:pPr>
        <w:rPr>
          <w:highlight w:val="white"/>
        </w:rPr>
      </w:pPr>
      <w:r w:rsidDel="00000000" w:rsidR="00000000" w:rsidRPr="00000000">
        <w:rPr>
          <w:highlight w:val="white"/>
          <w:rtl w:val="0"/>
        </w:rPr>
        <w:t xml:space="preserve">¿Qué hace único a este tratamiento?</w:t>
      </w:r>
    </w:p>
    <w:p w:rsidR="00000000" w:rsidDel="00000000" w:rsidP="00000000" w:rsidRDefault="00000000" w:rsidRPr="00000000" w14:paraId="00000388">
      <w:pPr>
        <w:rPr>
          <w:highlight w:val="white"/>
        </w:rPr>
      </w:pPr>
      <w:r w:rsidDel="00000000" w:rsidR="00000000" w:rsidRPr="00000000">
        <w:rPr>
          <w:highlight w:val="white"/>
          <w:rtl w:val="0"/>
        </w:rPr>
        <w:t xml:space="preserve">Este innovador procedimiento combina ciencia y resultados visibles en dos poderosos efectos:</w:t>
      </w:r>
    </w:p>
    <w:p w:rsidR="00000000" w:rsidDel="00000000" w:rsidP="00000000" w:rsidRDefault="00000000" w:rsidRPr="00000000" w14:paraId="00000389">
      <w:pPr>
        <w:rPr>
          <w:highlight w:val="white"/>
        </w:rPr>
      </w:pPr>
      <w:r w:rsidDel="00000000" w:rsidR="00000000" w:rsidRPr="00000000">
        <w:rPr>
          <w:highlight w:val="white"/>
          <w:rtl w:val="0"/>
        </w:rPr>
        <w:tab/>
        <w:t xml:space="preserve">•</w:t>
        <w:tab/>
        <w:t xml:space="preserve">Compacta y realinea las fibras de colágeno envejecidas y desestructuradas, devolviendo firmeza al instante.</w:t>
      </w:r>
    </w:p>
    <w:p w:rsidR="00000000" w:rsidDel="00000000" w:rsidP="00000000" w:rsidRDefault="00000000" w:rsidRPr="00000000" w14:paraId="0000038A">
      <w:pPr>
        <w:rPr>
          <w:highlight w:val="white"/>
        </w:rPr>
      </w:pPr>
      <w:r w:rsidDel="00000000" w:rsidR="00000000" w:rsidRPr="00000000">
        <w:rPr>
          <w:highlight w:val="white"/>
          <w:rtl w:val="0"/>
        </w:rPr>
        <w:tab/>
        <w:t xml:space="preserve">•</w:t>
        <w:tab/>
        <w:t xml:space="preserve">Estimula la producción de nuevas fibras de colágeno, logrando una piel más joven, suave y radiante con el paso del tiempo.</w:t>
      </w:r>
    </w:p>
    <w:p w:rsidR="00000000" w:rsidDel="00000000" w:rsidP="00000000" w:rsidRDefault="00000000" w:rsidRPr="00000000" w14:paraId="0000038B">
      <w:pPr>
        <w:rPr>
          <w:highlight w:val="white"/>
        </w:rPr>
      </w:pPr>
      <w:r w:rsidDel="00000000" w:rsidR="00000000" w:rsidRPr="00000000">
        <w:rPr>
          <w:highlight w:val="white"/>
          <w:rtl w:val="0"/>
        </w:rPr>
        <w:t xml:space="preserve">Ventajas que amarás-</w:t>
      </w:r>
    </w:p>
    <w:p w:rsidR="00000000" w:rsidDel="00000000" w:rsidP="00000000" w:rsidRDefault="00000000" w:rsidRPr="00000000" w14:paraId="0000038C">
      <w:pPr>
        <w:rPr>
          <w:highlight w:val="white"/>
        </w:rPr>
      </w:pPr>
      <w:r w:rsidDel="00000000" w:rsidR="00000000" w:rsidRPr="00000000">
        <w:rPr>
          <w:highlight w:val="white"/>
          <w:rtl w:val="0"/>
        </w:rPr>
        <w:tab/>
        <w:t xml:space="preserve">•</w:t>
        <w:tab/>
        <w:t xml:space="preserve">Sin cirugía ni tiempo de inactividad: Una técnica no invasiva que transforma tu piel sin interrumpir tu rutina.</w:t>
      </w:r>
    </w:p>
    <w:p w:rsidR="00000000" w:rsidDel="00000000" w:rsidP="00000000" w:rsidRDefault="00000000" w:rsidRPr="00000000" w14:paraId="0000038D">
      <w:pPr>
        <w:rPr>
          <w:highlight w:val="white"/>
        </w:rPr>
      </w:pPr>
      <w:r w:rsidDel="00000000" w:rsidR="00000000" w:rsidRPr="00000000">
        <w:rPr>
          <w:highlight w:val="white"/>
          <w:rtl w:val="0"/>
        </w:rPr>
        <w:tab/>
        <w:t xml:space="preserve">•</w:t>
        <w:tab/>
        <w:t xml:space="preserve">Resultados visibles en todo el rostro y cuello: Incluyendo zonas delicadas como los párpados.</w:t>
      </w:r>
    </w:p>
    <w:p w:rsidR="00000000" w:rsidDel="00000000" w:rsidP="00000000" w:rsidRDefault="00000000" w:rsidRPr="00000000" w14:paraId="0000038E">
      <w:pPr>
        <w:rPr>
          <w:highlight w:val="white"/>
        </w:rPr>
      </w:pPr>
      <w:r w:rsidDel="00000000" w:rsidR="00000000" w:rsidRPr="00000000">
        <w:rPr>
          <w:highlight w:val="white"/>
          <w:rtl w:val="0"/>
        </w:rPr>
        <w:tab/>
        <w:t xml:space="preserve">•</w:t>
        <w:tab/>
        <w:t xml:space="preserve">Piel luminosa y revitalizada: Dile adiós a las arrugas y flacidez.</w:t>
      </w:r>
    </w:p>
    <w:p w:rsidR="00000000" w:rsidDel="00000000" w:rsidP="00000000" w:rsidRDefault="00000000" w:rsidRPr="00000000" w14:paraId="0000038F">
      <w:pPr>
        <w:rPr>
          <w:highlight w:val="white"/>
        </w:rPr>
      </w:pPr>
      <w:r w:rsidDel="00000000" w:rsidR="00000000" w:rsidRPr="00000000">
        <w:rPr>
          <w:rtl w:val="0"/>
        </w:rPr>
      </w:r>
    </w:p>
    <w:p w:rsidR="00000000" w:rsidDel="00000000" w:rsidP="00000000" w:rsidRDefault="00000000" w:rsidRPr="00000000" w14:paraId="00000390">
      <w:pPr>
        <w:rPr>
          <w:highlight w:val="white"/>
        </w:rPr>
      </w:pPr>
      <w:r w:rsidDel="00000000" w:rsidR="00000000" w:rsidRPr="00000000">
        <w:rPr>
          <w:highlight w:val="white"/>
          <w:rtl w:val="0"/>
        </w:rPr>
        <w:t xml:space="preserve">¿Por qué elegir ER-YAG SMOOTH?</w:t>
      </w:r>
    </w:p>
    <w:p w:rsidR="00000000" w:rsidDel="00000000" w:rsidP="00000000" w:rsidRDefault="00000000" w:rsidRPr="00000000" w14:paraId="00000391">
      <w:pPr>
        <w:rPr>
          <w:highlight w:val="white"/>
        </w:rPr>
      </w:pPr>
      <w:r w:rsidDel="00000000" w:rsidR="00000000" w:rsidRPr="00000000">
        <w:rPr>
          <w:highlight w:val="white"/>
          <w:rtl w:val="0"/>
        </w:rPr>
        <w:tab/>
        <w:t xml:space="preserve">•</w:t>
        <w:tab/>
        <w:t xml:space="preserve">Experiencia cómoda y sin dolor: Es tan tolerable que disfrutarás el proceso mientras cuidas tu piel.</w:t>
      </w:r>
    </w:p>
    <w:p w:rsidR="00000000" w:rsidDel="00000000" w:rsidP="00000000" w:rsidRDefault="00000000" w:rsidRPr="00000000" w14:paraId="00000392">
      <w:pPr>
        <w:rPr>
          <w:highlight w:val="white"/>
        </w:rPr>
      </w:pPr>
      <w:r w:rsidDel="00000000" w:rsidR="00000000" w:rsidRPr="00000000">
        <w:rPr>
          <w:highlight w:val="white"/>
          <w:rtl w:val="0"/>
        </w:rPr>
        <w:tab/>
        <w:t xml:space="preserve">•</w:t>
        <w:tab/>
        <w:t xml:space="preserve">Recuperación ultrarrápida: ¡Vuelve a tu vida cotidiana de inmediato con una piel rejuvenecida!</w:t>
      </w:r>
    </w:p>
    <w:p w:rsidR="00000000" w:rsidDel="00000000" w:rsidP="00000000" w:rsidRDefault="00000000" w:rsidRPr="00000000" w14:paraId="00000393">
      <w:pPr>
        <w:rPr>
          <w:highlight w:val="white"/>
        </w:rPr>
      </w:pPr>
      <w:r w:rsidDel="00000000" w:rsidR="00000000" w:rsidRPr="00000000">
        <w:rPr>
          <w:rtl w:val="0"/>
        </w:rPr>
      </w:r>
    </w:p>
    <w:p w:rsidR="00000000" w:rsidDel="00000000" w:rsidP="00000000" w:rsidRDefault="00000000" w:rsidRPr="00000000" w14:paraId="00000394">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95">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br w:type="textWrapping"/>
      </w:r>
    </w:p>
    <w:p w:rsidR="00000000" w:rsidDel="00000000" w:rsidP="00000000" w:rsidRDefault="00000000" w:rsidRPr="00000000" w14:paraId="00000396">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97">
      <w:pPr>
        <w:pStyle w:val="Title"/>
        <w:rPr/>
        <w:sectPr>
          <w:type w:val="continuous"/>
          <w:pgSz w:h="16834" w:w="11909" w:orient="portrait"/>
          <w:pgMar w:bottom="831.3779527559075" w:top="992.1259842519685" w:left="1275.5905511811022" w:right="1440" w:header="170.07874015748033" w:footer="170.07874015748033"/>
        </w:sectPr>
      </w:pPr>
      <w:bookmarkStart w:colFirst="0" w:colLast="0" w:name="_o7yk2o9r0h4i" w:id="99"/>
      <w:bookmarkEnd w:id="99"/>
      <w:r w:rsidDel="00000000" w:rsidR="00000000" w:rsidRPr="00000000">
        <w:rPr>
          <w:rtl w:val="0"/>
        </w:rPr>
        <w:t xml:space="preserve">NO QUIERO </w:t>
      </w:r>
    </w:p>
    <w:p w:rsidR="00000000" w:rsidDel="00000000" w:rsidP="00000000" w:rsidRDefault="00000000" w:rsidRPr="00000000" w14:paraId="00000398">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99">
      <w:pPr>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rtl w:val="0"/>
        </w:rPr>
      </w:r>
    </w:p>
    <w:p w:rsidR="00000000" w:rsidDel="00000000" w:rsidP="00000000" w:rsidRDefault="00000000" w:rsidRPr="00000000" w14:paraId="0000039A">
      <w:pPr>
        <w:spacing w:after="240" w:before="240" w:lineRule="auto"/>
        <w:rPr>
          <w:i w:val="1"/>
        </w:rPr>
        <w:sectPr>
          <w:type w:val="continuous"/>
          <w:pgSz w:h="16834" w:w="11909" w:orient="portrait"/>
          <w:pgMar w:bottom="831.3779527559075" w:top="992.1259842519685" w:left="1275.5905511811022" w:right="1440" w:header="170.07874015748033" w:footer="170.07874015748033"/>
        </w:sectPr>
      </w:pPr>
      <w:r w:rsidDel="00000000" w:rsidR="00000000" w:rsidRPr="00000000">
        <w:rPr>
          <w:i w:val="1"/>
          <w:rtl w:val="0"/>
        </w:rPr>
        <w:t xml:space="preserve">Siempre nos adaptamos a las necesidades de nuestros clientes !  ¿podría contarnos, de manera sincera, qué lo llevó a decidir no continuar con el tratamiento? </w:t>
        <w:br w:type="textWrapping"/>
        <w:br w:type="textWrapping"/>
        <w:t xml:space="preserve">Su opinión significa mucho para nosotros, y la valoramos enormemente.</w:t>
        <w:br w:type="textWrapping"/>
      </w:r>
    </w:p>
    <w:p w:rsidR="00000000" w:rsidDel="00000000" w:rsidP="00000000" w:rsidRDefault="00000000" w:rsidRPr="00000000" w14:paraId="0000039B">
      <w:pPr>
        <w:pStyle w:val="Title"/>
        <w:spacing w:after="240" w:before="240" w:lineRule="auto"/>
        <w:rPr>
          <w:b w:val="0"/>
        </w:rPr>
      </w:pPr>
      <w:bookmarkStart w:colFirst="0" w:colLast="0" w:name="_u5ss5caikmle" w:id="100"/>
      <w:bookmarkEnd w:id="100"/>
      <w:r w:rsidDel="00000000" w:rsidR="00000000" w:rsidRPr="00000000">
        <w:rPr>
          <w:i w:val="1"/>
          <w:rtl w:val="0"/>
        </w:rPr>
        <w:br w:type="textWrapping"/>
        <w:br w:type="textWrapp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39C">
      <w:pPr>
        <w:spacing w:after="240" w:before="240" w:lineRule="auto"/>
        <w:rPr>
          <w:b w:val="0"/>
        </w:rPr>
      </w:pPr>
      <w:r w:rsidDel="00000000" w:rsidR="00000000" w:rsidRPr="00000000">
        <w:rPr>
          <w:rtl w:val="0"/>
        </w:rPr>
      </w:r>
    </w:p>
    <w:sectPr>
      <w:type w:val="continuous"/>
      <w:pgSz w:h="16834" w:w="11909" w:orient="portrait"/>
      <w:pgMar w:bottom="831.3779527559075" w:top="992.1259842519685" w:left="1275.5905511811022" w:right="1440" w:header="170.07874015748033" w:footer="170.078740157480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b w:val="1"/>
        <w:sz w:val="26"/>
        <w:szCs w:val="26"/>
        <w:highlight w:val="white"/>
        <w:lang w:val="es"/>
      </w:rPr>
    </w:rPrDefault>
    <w:pPrDefault>
      <w:pPr>
        <w:spacing w:after="80" w:before="2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aps.app.goo.gl/fDW4nHQUBUuqGJdCA" TargetMode="External"/><Relationship Id="rId14" Type="http://schemas.openxmlformats.org/officeDocument/2006/relationships/image" Target="media/image4.png"/><Relationship Id="rId17" Type="http://schemas.openxmlformats.org/officeDocument/2006/relationships/hyperlink" Target="https://g.page/r/CfdIF-cGUGDNEB0/review" TargetMode="External"/><Relationship Id="rId16" Type="http://schemas.openxmlformats.org/officeDocument/2006/relationships/hyperlink" Target="https://maps.app.goo.gl/85K1efUiJSyPUCoTA" TargetMode="External"/><Relationship Id="rId5" Type="http://schemas.openxmlformats.org/officeDocument/2006/relationships/styles" Target="styles.xml"/><Relationship Id="rId19" Type="http://schemas.openxmlformats.org/officeDocument/2006/relationships/hyperlink" Target="https://www.instagram.com/reel/C8rNMDWIx0p/?igsh=ZjA5ZXFpanM1cWY4" TargetMode="External"/><Relationship Id="rId6" Type="http://schemas.openxmlformats.org/officeDocument/2006/relationships/header" Target="header1.xml"/><Relationship Id="rId18" Type="http://schemas.openxmlformats.org/officeDocument/2006/relationships/hyperlink" Target="https://g.page/r/CdCNmp7N4tRbEB0/review" TargetMode="Externa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maticSC-regular.ttf"/><Relationship Id="rId6" Type="http://schemas.openxmlformats.org/officeDocument/2006/relationships/font" Target="fonts/AmaticSC-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